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3D51" w14:textId="7C7FD9BE" w:rsidR="00321338" w:rsidRDefault="00321338" w:rsidP="00321338">
      <w:pPr>
        <w:pStyle w:val="BalloonText"/>
        <w:rPr>
          <w:rFonts w:ascii="Arial" w:hAnsi="Arial" w:cs="Arial"/>
          <w:b/>
          <w:color w:val="000000" w:themeColor="text1"/>
          <w:sz w:val="40"/>
          <w:szCs w:val="40"/>
        </w:rPr>
      </w:pPr>
      <w:proofErr w:type="spellStart"/>
      <w:r>
        <w:rPr>
          <w:rFonts w:ascii="Arial" w:hAnsi="Arial" w:cs="Arial"/>
          <w:b/>
          <w:color w:val="000000" w:themeColor="text1"/>
          <w:sz w:val="40"/>
          <w:szCs w:val="40"/>
        </w:rPr>
        <w:t>InfoABC</w:t>
      </w:r>
      <w:proofErr w:type="spellEnd"/>
      <w:r>
        <w:rPr>
          <w:rFonts w:ascii="Arial" w:hAnsi="Arial" w:cs="Arial"/>
          <w:b/>
          <w:color w:val="000000" w:themeColor="text1"/>
          <w:sz w:val="40"/>
          <w:szCs w:val="40"/>
        </w:rPr>
        <w:t xml:space="preserve"> Inc.</w:t>
      </w:r>
      <w:r w:rsidRPr="00321338">
        <w:rPr>
          <w:rFonts w:ascii="Arial" w:hAnsi="Arial" w:cs="Arial"/>
          <w:b/>
          <w:color w:val="000000" w:themeColor="text1"/>
          <w:sz w:val="40"/>
          <w:szCs w:val="40"/>
        </w:rPr>
        <w:t xml:space="preserve"> </w:t>
      </w:r>
      <w:r>
        <w:rPr>
          <w:rFonts w:ascii="Arial" w:hAnsi="Arial" w:cs="Arial"/>
          <w:b/>
          <w:color w:val="000000" w:themeColor="text1"/>
          <w:sz w:val="40"/>
          <w:szCs w:val="40"/>
        </w:rPr>
        <w:t>–</w:t>
      </w:r>
      <w:r w:rsidRPr="00321338">
        <w:rPr>
          <w:rFonts w:ascii="Arial" w:hAnsi="Arial" w:cs="Arial"/>
          <w:b/>
          <w:color w:val="000000" w:themeColor="text1"/>
          <w:sz w:val="40"/>
          <w:szCs w:val="40"/>
        </w:rPr>
        <w:t xml:space="preserve"> </w:t>
      </w:r>
      <w:r w:rsidR="0078204A">
        <w:rPr>
          <w:rFonts w:ascii="Arial" w:hAnsi="Arial" w:cs="Arial"/>
          <w:b/>
          <w:color w:val="000000" w:themeColor="text1"/>
          <w:sz w:val="40"/>
          <w:szCs w:val="40"/>
        </w:rPr>
        <w:t xml:space="preserve">Expenses </w:t>
      </w:r>
      <w:r>
        <w:rPr>
          <w:rFonts w:ascii="Arial" w:hAnsi="Arial" w:cs="Arial"/>
          <w:b/>
          <w:color w:val="000000" w:themeColor="text1"/>
          <w:sz w:val="40"/>
          <w:szCs w:val="40"/>
        </w:rPr>
        <w:t>Share App</w:t>
      </w:r>
    </w:p>
    <w:p w14:paraId="68CBB937" w14:textId="6A8D4FD0" w:rsidR="00321338" w:rsidRDefault="00321338" w:rsidP="00321338">
      <w:pPr>
        <w:pStyle w:val="BalloonText"/>
        <w:rPr>
          <w:rFonts w:ascii="Arial" w:hAnsi="Arial" w:cs="Arial"/>
          <w:b/>
          <w:color w:val="000000" w:themeColor="text1"/>
          <w:sz w:val="40"/>
          <w:szCs w:val="40"/>
        </w:rPr>
      </w:pPr>
    </w:p>
    <w:p w14:paraId="4A3BE0CA" w14:textId="20258D55" w:rsidR="00321338" w:rsidRDefault="00321338" w:rsidP="00321338">
      <w:pPr>
        <w:pStyle w:val="BalloonText"/>
        <w:rPr>
          <w:rFonts w:ascii="Arial" w:hAnsi="Arial" w:cs="Arial"/>
          <w:b/>
          <w:color w:val="000000" w:themeColor="text1"/>
          <w:sz w:val="40"/>
          <w:szCs w:val="40"/>
        </w:rPr>
      </w:pPr>
    </w:p>
    <w:p w14:paraId="5BABB5DE" w14:textId="77777777" w:rsidR="00C5138D" w:rsidRPr="00321338" w:rsidRDefault="00C5138D" w:rsidP="00321338">
      <w:pPr>
        <w:pStyle w:val="BalloonText"/>
        <w:rPr>
          <w:rFonts w:ascii="Arial" w:hAnsi="Arial" w:cs="Arial"/>
          <w:b/>
          <w:color w:val="000000" w:themeColor="text1"/>
          <w:sz w:val="40"/>
          <w:szCs w:val="40"/>
        </w:rPr>
      </w:pPr>
    </w:p>
    <w:p w14:paraId="1E270633" w14:textId="762B7361" w:rsidR="00321338" w:rsidRDefault="00321338" w:rsidP="00321338">
      <w:pPr>
        <w:pStyle w:val="BalloonText"/>
        <w:rPr>
          <w:rFonts w:ascii="Arial" w:hAnsi="Arial" w:cs="Arial"/>
          <w:b/>
          <w:color w:val="000000" w:themeColor="text1"/>
          <w:sz w:val="28"/>
          <w:szCs w:val="28"/>
        </w:rPr>
      </w:pPr>
      <w:r>
        <w:rPr>
          <w:rFonts w:ascii="Arial" w:hAnsi="Arial" w:cs="Arial"/>
          <w:b/>
          <w:color w:val="000000" w:themeColor="text1"/>
          <w:sz w:val="28"/>
          <w:szCs w:val="28"/>
        </w:rPr>
        <w:t>High Level Design</w:t>
      </w:r>
      <w:r w:rsidRPr="00321338">
        <w:rPr>
          <w:rFonts w:ascii="Arial" w:hAnsi="Arial" w:cs="Arial"/>
          <w:b/>
          <w:color w:val="000000" w:themeColor="text1"/>
          <w:sz w:val="28"/>
          <w:szCs w:val="28"/>
        </w:rPr>
        <w:t xml:space="preserve"> </w:t>
      </w:r>
      <w:r>
        <w:rPr>
          <w:rFonts w:ascii="Arial" w:hAnsi="Arial" w:cs="Arial"/>
          <w:b/>
          <w:color w:val="000000" w:themeColor="text1"/>
          <w:sz w:val="28"/>
          <w:szCs w:val="28"/>
        </w:rPr>
        <w:t xml:space="preserve">(HLD) </w:t>
      </w:r>
      <w:r w:rsidRPr="00321338">
        <w:rPr>
          <w:rFonts w:ascii="Arial" w:hAnsi="Arial" w:cs="Arial"/>
          <w:b/>
          <w:color w:val="000000" w:themeColor="text1"/>
          <w:sz w:val="28"/>
          <w:szCs w:val="28"/>
        </w:rPr>
        <w:t>Document</w:t>
      </w:r>
    </w:p>
    <w:p w14:paraId="7BF653CF" w14:textId="40AA7D66" w:rsidR="00321338" w:rsidRDefault="00321338" w:rsidP="00321338">
      <w:pPr>
        <w:pStyle w:val="BalloonText"/>
        <w:rPr>
          <w:rFonts w:ascii="Arial" w:hAnsi="Arial" w:cs="Arial"/>
          <w:b/>
          <w:color w:val="000000" w:themeColor="text1"/>
          <w:sz w:val="28"/>
          <w:szCs w:val="28"/>
        </w:rPr>
      </w:pPr>
      <w:r>
        <w:rPr>
          <w:rFonts w:ascii="Arial" w:hAnsi="Arial" w:cs="Arial"/>
          <w:b/>
          <w:color w:val="000000" w:themeColor="text1"/>
          <w:sz w:val="28"/>
          <w:szCs w:val="28"/>
        </w:rPr>
        <w:t>Version 1.0</w:t>
      </w:r>
    </w:p>
    <w:p w14:paraId="679997F4" w14:textId="0A676D0C" w:rsidR="00321338" w:rsidRDefault="00321338" w:rsidP="00321338">
      <w:pPr>
        <w:pStyle w:val="BalloonText"/>
        <w:rPr>
          <w:rFonts w:ascii="Arial" w:hAnsi="Arial" w:cs="Arial"/>
          <w:b/>
          <w:color w:val="000000" w:themeColor="text1"/>
          <w:sz w:val="28"/>
          <w:szCs w:val="28"/>
        </w:rPr>
      </w:pPr>
    </w:p>
    <w:p w14:paraId="3C69AD9D" w14:textId="77777777" w:rsidR="00C5138D" w:rsidRDefault="00C5138D">
      <w:pPr>
        <w:rPr>
          <w:rFonts w:ascii="Arial" w:hAnsi="Arial" w:cs="Arial"/>
          <w:b/>
          <w:color w:val="000000" w:themeColor="text1"/>
          <w:sz w:val="28"/>
          <w:szCs w:val="28"/>
        </w:rPr>
      </w:pPr>
    </w:p>
    <w:p w14:paraId="097ED5F1" w14:textId="77777777" w:rsidR="00C5138D" w:rsidRDefault="00C5138D">
      <w:pPr>
        <w:rPr>
          <w:rFonts w:ascii="Arial" w:hAnsi="Arial" w:cs="Arial"/>
          <w:b/>
          <w:color w:val="000000" w:themeColor="text1"/>
          <w:sz w:val="28"/>
          <w:szCs w:val="28"/>
        </w:rPr>
      </w:pPr>
      <w:r>
        <w:rPr>
          <w:rFonts w:ascii="Arial" w:hAnsi="Arial" w:cs="Arial"/>
          <w:b/>
          <w:color w:val="000000" w:themeColor="text1"/>
          <w:sz w:val="28"/>
          <w:szCs w:val="28"/>
        </w:rPr>
        <w:t>Prepared By</w:t>
      </w:r>
    </w:p>
    <w:p w14:paraId="3CCF0D12" w14:textId="10156A2C" w:rsidR="00321338" w:rsidRDefault="00C5138D">
      <w:pPr>
        <w:rPr>
          <w:rFonts w:ascii="Arial" w:hAnsi="Arial" w:cs="Arial"/>
          <w:b/>
          <w:color w:val="000000" w:themeColor="text1"/>
          <w:sz w:val="28"/>
          <w:szCs w:val="28"/>
          <w:lang w:val="en-US"/>
        </w:rPr>
      </w:pPr>
      <w:r>
        <w:rPr>
          <w:rFonts w:ascii="Arial" w:hAnsi="Arial" w:cs="Arial"/>
          <w:b/>
          <w:color w:val="000000" w:themeColor="text1"/>
          <w:sz w:val="28"/>
          <w:szCs w:val="28"/>
        </w:rPr>
        <w:t>Niraj Tripathi</w:t>
      </w:r>
      <w:r w:rsidR="00321338">
        <w:rPr>
          <w:rFonts w:ascii="Arial" w:hAnsi="Arial" w:cs="Arial"/>
          <w:b/>
          <w:color w:val="000000" w:themeColor="text1"/>
          <w:sz w:val="28"/>
          <w:szCs w:val="28"/>
        </w:rPr>
        <w:br w:type="page"/>
      </w:r>
    </w:p>
    <w:p w14:paraId="1D819A7B" w14:textId="77777777" w:rsidR="00321338" w:rsidRPr="00D3411D" w:rsidRDefault="00321338" w:rsidP="00321338">
      <w:pPr>
        <w:pStyle w:val="Heading1"/>
        <w:numPr>
          <w:ilvl w:val="0"/>
          <w:numId w:val="0"/>
        </w:numPr>
        <w:ind w:left="720"/>
        <w:rPr>
          <w:rFonts w:ascii="Arial" w:hAnsi="Arial" w:cs="Arial"/>
          <w:lang w:eastAsia="ja-JP"/>
        </w:rPr>
      </w:pPr>
      <w:bookmarkStart w:id="0" w:name="_Toc10012025"/>
      <w:r w:rsidRPr="00D3411D">
        <w:rPr>
          <w:rFonts w:ascii="Arial" w:eastAsiaTheme="minorHAnsi" w:hAnsi="Arial" w:cs="Arial"/>
        </w:rPr>
        <w:lastRenderedPageBreak/>
        <w:t>Revision History</w:t>
      </w:r>
      <w:bookmarkEnd w:id="0"/>
    </w:p>
    <w:p w14:paraId="4C34B7F2" w14:textId="370F9988" w:rsidR="00321338" w:rsidRDefault="00321338" w:rsidP="00321338">
      <w:pPr>
        <w:pStyle w:val="BalloonText"/>
        <w:rPr>
          <w:rFonts w:ascii="Arial" w:hAnsi="Arial" w:cs="Arial"/>
          <w:b/>
          <w:color w:val="000000" w:themeColor="text1"/>
          <w:sz w:val="28"/>
          <w:szCs w:val="28"/>
        </w:rPr>
      </w:pPr>
    </w:p>
    <w:tbl>
      <w:tblPr>
        <w:tblStyle w:val="GridTable4-Accent511"/>
        <w:tblW w:w="9000" w:type="dxa"/>
        <w:tblInd w:w="175" w:type="dxa"/>
        <w:tblLook w:val="04A0" w:firstRow="1" w:lastRow="0" w:firstColumn="1" w:lastColumn="0" w:noHBand="0" w:noVBand="1"/>
      </w:tblPr>
      <w:tblGrid>
        <w:gridCol w:w="1170"/>
        <w:gridCol w:w="1620"/>
        <w:gridCol w:w="2970"/>
        <w:gridCol w:w="1440"/>
        <w:gridCol w:w="1800"/>
      </w:tblGrid>
      <w:tr w:rsidR="00321338" w:rsidRPr="00D3411D" w14:paraId="7BEE0707" w14:textId="77777777" w:rsidTr="00C9754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170" w:type="dxa"/>
          </w:tcPr>
          <w:p w14:paraId="48E2CC4B" w14:textId="77777777" w:rsidR="00321338" w:rsidRPr="00D3411D" w:rsidRDefault="00321338" w:rsidP="0081531D">
            <w:pPr>
              <w:jc w:val="both"/>
              <w:rPr>
                <w:rFonts w:ascii="Arial" w:hAnsi="Arial" w:cs="Arial"/>
                <w:color w:val="000000" w:themeColor="text1"/>
                <w:szCs w:val="20"/>
              </w:rPr>
            </w:pPr>
            <w:r w:rsidRPr="00D3411D">
              <w:rPr>
                <w:rFonts w:ascii="Arial" w:hAnsi="Arial" w:cs="Arial"/>
                <w:color w:val="000000" w:themeColor="text1"/>
                <w:szCs w:val="20"/>
              </w:rPr>
              <w:t>Version</w:t>
            </w:r>
          </w:p>
        </w:tc>
        <w:tc>
          <w:tcPr>
            <w:tcW w:w="1620" w:type="dxa"/>
          </w:tcPr>
          <w:p w14:paraId="3FC4412C" w14:textId="77777777" w:rsidR="00321338" w:rsidRPr="00D3411D" w:rsidRDefault="00321338" w:rsidP="0081531D">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D3411D">
              <w:rPr>
                <w:rFonts w:ascii="Arial" w:hAnsi="Arial" w:cs="Arial"/>
                <w:color w:val="000000" w:themeColor="text1"/>
                <w:szCs w:val="20"/>
              </w:rPr>
              <w:t>Date</w:t>
            </w:r>
          </w:p>
        </w:tc>
        <w:tc>
          <w:tcPr>
            <w:tcW w:w="2970" w:type="dxa"/>
          </w:tcPr>
          <w:p w14:paraId="67050C59" w14:textId="77777777" w:rsidR="00321338" w:rsidRPr="00D3411D" w:rsidRDefault="00321338" w:rsidP="0081531D">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D3411D">
              <w:rPr>
                <w:rFonts w:ascii="Arial" w:hAnsi="Arial" w:cs="Arial"/>
                <w:color w:val="000000" w:themeColor="text1"/>
                <w:szCs w:val="20"/>
              </w:rPr>
              <w:t>Change Description</w:t>
            </w:r>
          </w:p>
        </w:tc>
        <w:tc>
          <w:tcPr>
            <w:tcW w:w="1440" w:type="dxa"/>
          </w:tcPr>
          <w:p w14:paraId="47B7AA97" w14:textId="77777777" w:rsidR="00321338" w:rsidRPr="00D3411D" w:rsidRDefault="00321338" w:rsidP="0081531D">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D3411D">
              <w:rPr>
                <w:rFonts w:ascii="Arial" w:hAnsi="Arial" w:cs="Arial"/>
                <w:color w:val="000000" w:themeColor="text1"/>
                <w:szCs w:val="20"/>
              </w:rPr>
              <w:t>Author</w:t>
            </w:r>
          </w:p>
        </w:tc>
        <w:tc>
          <w:tcPr>
            <w:tcW w:w="1800" w:type="dxa"/>
          </w:tcPr>
          <w:p w14:paraId="6C185126" w14:textId="77777777" w:rsidR="00321338" w:rsidRPr="00D3411D" w:rsidRDefault="00321338" w:rsidP="0081531D">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0"/>
              </w:rPr>
            </w:pPr>
            <w:r w:rsidRPr="00D3411D">
              <w:rPr>
                <w:rFonts w:ascii="Arial" w:hAnsi="Arial" w:cs="Arial"/>
                <w:color w:val="000000" w:themeColor="text1"/>
                <w:szCs w:val="20"/>
              </w:rPr>
              <w:t>Reviewer</w:t>
            </w:r>
          </w:p>
        </w:tc>
      </w:tr>
      <w:tr w:rsidR="00321338" w:rsidRPr="00D3411D" w14:paraId="6BB2E87E" w14:textId="77777777" w:rsidTr="00C9754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170" w:type="dxa"/>
          </w:tcPr>
          <w:p w14:paraId="75908ADB" w14:textId="0A29FC0A" w:rsidR="00321338" w:rsidRPr="00D3411D" w:rsidRDefault="00321338" w:rsidP="0081531D">
            <w:pPr>
              <w:spacing w:line="276" w:lineRule="auto"/>
              <w:rPr>
                <w:rFonts w:ascii="Arial" w:hAnsi="Arial" w:cs="Arial"/>
                <w:b w:val="0"/>
                <w:sz w:val="20"/>
                <w:szCs w:val="20"/>
              </w:rPr>
            </w:pPr>
            <w:r w:rsidRPr="00D3411D">
              <w:rPr>
                <w:rFonts w:ascii="Arial" w:hAnsi="Arial" w:cs="Arial"/>
                <w:b w:val="0"/>
                <w:sz w:val="20"/>
                <w:szCs w:val="20"/>
              </w:rPr>
              <w:t>V</w:t>
            </w:r>
            <w:r>
              <w:rPr>
                <w:rFonts w:ascii="Arial" w:hAnsi="Arial" w:cs="Arial"/>
                <w:b w:val="0"/>
                <w:sz w:val="20"/>
                <w:szCs w:val="20"/>
              </w:rPr>
              <w:t>1.</w:t>
            </w:r>
            <w:r w:rsidRPr="00D3411D">
              <w:rPr>
                <w:rFonts w:ascii="Arial" w:hAnsi="Arial" w:cs="Arial"/>
                <w:b w:val="0"/>
                <w:sz w:val="20"/>
                <w:szCs w:val="20"/>
              </w:rPr>
              <w:t>0</w:t>
            </w:r>
          </w:p>
        </w:tc>
        <w:tc>
          <w:tcPr>
            <w:tcW w:w="1620" w:type="dxa"/>
          </w:tcPr>
          <w:p w14:paraId="452BE261" w14:textId="738FEC6C" w:rsidR="00321338" w:rsidRPr="00D3411D" w:rsidRDefault="00321338" w:rsidP="0081531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w:t>
            </w:r>
            <w:r w:rsidRPr="00D3411D">
              <w:rPr>
                <w:rFonts w:ascii="Arial" w:hAnsi="Arial" w:cs="Arial"/>
                <w:sz w:val="20"/>
                <w:szCs w:val="20"/>
              </w:rPr>
              <w:t>-</w:t>
            </w:r>
            <w:r>
              <w:rPr>
                <w:rFonts w:ascii="Arial" w:hAnsi="Arial" w:cs="Arial"/>
                <w:sz w:val="20"/>
                <w:szCs w:val="20"/>
              </w:rPr>
              <w:t>May</w:t>
            </w:r>
            <w:r w:rsidRPr="00D3411D">
              <w:rPr>
                <w:rFonts w:ascii="Arial" w:hAnsi="Arial" w:cs="Arial"/>
                <w:sz w:val="20"/>
                <w:szCs w:val="20"/>
              </w:rPr>
              <w:t>-201</w:t>
            </w:r>
            <w:r>
              <w:rPr>
                <w:rFonts w:ascii="Arial" w:hAnsi="Arial" w:cs="Arial"/>
                <w:sz w:val="20"/>
                <w:szCs w:val="20"/>
              </w:rPr>
              <w:t>9</w:t>
            </w:r>
          </w:p>
        </w:tc>
        <w:tc>
          <w:tcPr>
            <w:tcW w:w="2970" w:type="dxa"/>
          </w:tcPr>
          <w:p w14:paraId="3F986F97" w14:textId="77777777" w:rsidR="00321338" w:rsidRPr="00D3411D" w:rsidRDefault="00321338" w:rsidP="0081531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3411D">
              <w:rPr>
                <w:rFonts w:ascii="Arial" w:hAnsi="Arial" w:cs="Arial"/>
                <w:sz w:val="20"/>
                <w:szCs w:val="20"/>
              </w:rPr>
              <w:t>Initial Draft Version</w:t>
            </w:r>
          </w:p>
        </w:tc>
        <w:tc>
          <w:tcPr>
            <w:tcW w:w="1440" w:type="dxa"/>
          </w:tcPr>
          <w:p w14:paraId="55FDD137" w14:textId="29F8F673" w:rsidR="00321338" w:rsidRPr="00D3411D" w:rsidRDefault="00321338" w:rsidP="0081531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Niraj T.</w:t>
            </w:r>
          </w:p>
        </w:tc>
        <w:tc>
          <w:tcPr>
            <w:tcW w:w="1800" w:type="dxa"/>
          </w:tcPr>
          <w:p w14:paraId="05501143" w14:textId="736DEA76" w:rsidR="00321338" w:rsidRPr="00D3411D" w:rsidRDefault="00321338" w:rsidP="0081531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A2658" w:rsidRPr="00D3411D" w14:paraId="38C8593D" w14:textId="77777777" w:rsidTr="00C9754F">
        <w:trPr>
          <w:trHeight w:val="526"/>
        </w:trPr>
        <w:tc>
          <w:tcPr>
            <w:cnfStyle w:val="001000000000" w:firstRow="0" w:lastRow="0" w:firstColumn="1" w:lastColumn="0" w:oddVBand="0" w:evenVBand="0" w:oddHBand="0" w:evenHBand="0" w:firstRowFirstColumn="0" w:firstRowLastColumn="0" w:lastRowFirstColumn="0" w:lastRowLastColumn="0"/>
            <w:tcW w:w="1170" w:type="dxa"/>
          </w:tcPr>
          <w:p w14:paraId="498E099B" w14:textId="18FE69C8" w:rsidR="003A2658" w:rsidRPr="00D3411D" w:rsidRDefault="003A2658" w:rsidP="003A2658">
            <w:pPr>
              <w:spacing w:line="276" w:lineRule="auto"/>
              <w:rPr>
                <w:rFonts w:ascii="Arial" w:hAnsi="Arial" w:cs="Arial"/>
                <w:b w:val="0"/>
                <w:sz w:val="20"/>
                <w:szCs w:val="20"/>
              </w:rPr>
            </w:pPr>
            <w:r>
              <w:rPr>
                <w:rFonts w:ascii="Arial" w:hAnsi="Arial" w:cs="Arial"/>
                <w:b w:val="0"/>
                <w:sz w:val="20"/>
                <w:szCs w:val="20"/>
              </w:rPr>
              <w:t>V1.1</w:t>
            </w:r>
          </w:p>
        </w:tc>
        <w:tc>
          <w:tcPr>
            <w:tcW w:w="1620" w:type="dxa"/>
          </w:tcPr>
          <w:p w14:paraId="6913656F" w14:textId="66018632" w:rsidR="003A2658" w:rsidRPr="00D3411D" w:rsidRDefault="003A2658" w:rsidP="003A265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r>
              <w:rPr>
                <w:rFonts w:ascii="Arial" w:hAnsi="Arial" w:cs="Arial"/>
                <w:sz w:val="20"/>
                <w:szCs w:val="20"/>
              </w:rPr>
              <w:t>9</w:t>
            </w:r>
            <w:r w:rsidRPr="00D3411D">
              <w:rPr>
                <w:rFonts w:ascii="Arial" w:hAnsi="Arial" w:cs="Arial"/>
                <w:sz w:val="20"/>
                <w:szCs w:val="20"/>
              </w:rPr>
              <w:t>-</w:t>
            </w:r>
            <w:r>
              <w:rPr>
                <w:rFonts w:ascii="Arial" w:hAnsi="Arial" w:cs="Arial"/>
                <w:sz w:val="20"/>
                <w:szCs w:val="20"/>
              </w:rPr>
              <w:t>May</w:t>
            </w:r>
            <w:r w:rsidRPr="00D3411D">
              <w:rPr>
                <w:rFonts w:ascii="Arial" w:hAnsi="Arial" w:cs="Arial"/>
                <w:sz w:val="20"/>
                <w:szCs w:val="20"/>
              </w:rPr>
              <w:t>-201</w:t>
            </w:r>
            <w:r>
              <w:rPr>
                <w:rFonts w:ascii="Arial" w:hAnsi="Arial" w:cs="Arial"/>
                <w:sz w:val="20"/>
                <w:szCs w:val="20"/>
              </w:rPr>
              <w:t>9</w:t>
            </w:r>
          </w:p>
        </w:tc>
        <w:tc>
          <w:tcPr>
            <w:tcW w:w="2970" w:type="dxa"/>
          </w:tcPr>
          <w:p w14:paraId="28274345" w14:textId="3FF91970" w:rsidR="003A2658" w:rsidRPr="00D3411D" w:rsidRDefault="003A2658" w:rsidP="003A265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Minor changes</w:t>
            </w:r>
          </w:p>
        </w:tc>
        <w:tc>
          <w:tcPr>
            <w:tcW w:w="1440" w:type="dxa"/>
          </w:tcPr>
          <w:p w14:paraId="054C6FC8" w14:textId="6AF9356B" w:rsidR="003A2658" w:rsidRPr="00D3411D" w:rsidRDefault="003A2658" w:rsidP="003A265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Niraj T</w:t>
            </w:r>
          </w:p>
        </w:tc>
        <w:tc>
          <w:tcPr>
            <w:tcW w:w="1800" w:type="dxa"/>
          </w:tcPr>
          <w:p w14:paraId="60690A98" w14:textId="5AC89B30" w:rsidR="003A2658" w:rsidRPr="00D3411D" w:rsidRDefault="003A2658" w:rsidP="003A265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C81C155" w14:textId="77777777" w:rsidR="00321338" w:rsidRPr="00321338" w:rsidRDefault="00321338" w:rsidP="00321338">
      <w:pPr>
        <w:pStyle w:val="BalloonText"/>
        <w:rPr>
          <w:rFonts w:ascii="Arial" w:hAnsi="Arial" w:cs="Arial"/>
          <w:b/>
          <w:color w:val="000000" w:themeColor="text1"/>
          <w:sz w:val="28"/>
          <w:szCs w:val="28"/>
        </w:rPr>
      </w:pPr>
    </w:p>
    <w:p w14:paraId="61E4E48A" w14:textId="7F14F234" w:rsidR="00321338" w:rsidRPr="00C9754F" w:rsidRDefault="00321338" w:rsidP="00C9754F">
      <w:pPr>
        <w:rPr>
          <w:color w:val="000000" w:themeColor="text1"/>
        </w:rPr>
      </w:pPr>
      <w:r>
        <w:rPr>
          <w:color w:val="000000" w:themeColor="text1"/>
        </w:rPr>
        <w:br w:type="page"/>
      </w:r>
    </w:p>
    <w:p w14:paraId="63845858" w14:textId="77777777" w:rsidR="00321338" w:rsidRPr="00D3411D" w:rsidDel="00051F22" w:rsidRDefault="00321338">
      <w:pPr>
        <w:spacing w:after="200"/>
        <w:rPr>
          <w:del w:id="1" w:author="Niraj Tripathi" w:date="2017-09-25T12:43:00Z"/>
          <w:rFonts w:ascii="Arial" w:hAnsi="Arial" w:cs="Arial"/>
          <w:lang w:eastAsia="ja-JP"/>
        </w:rPr>
        <w:pPrChange w:id="2" w:author="Niraj Tripathi" w:date="2017-09-25T12:43:00Z">
          <w:pPr>
            <w:jc w:val="both"/>
          </w:pPr>
        </w:pPrChange>
      </w:pPr>
    </w:p>
    <w:sdt>
      <w:sdtPr>
        <w:rPr>
          <w:rFonts w:ascii="Arial" w:hAnsi="Arial" w:cs="Arial"/>
          <w:lang w:val="en-IN" w:eastAsia="en-US"/>
        </w:rPr>
        <w:id w:val="-1164548864"/>
        <w:docPartObj>
          <w:docPartGallery w:val="Table of Contents"/>
          <w:docPartUnique/>
        </w:docPartObj>
      </w:sdtPr>
      <w:sdtEndPr>
        <w:rPr>
          <w:bCs/>
          <w:noProof/>
        </w:rPr>
      </w:sdtEndPr>
      <w:sdtContent>
        <w:p w14:paraId="673E1AD5" w14:textId="77777777" w:rsidR="00321338" w:rsidRPr="00353047" w:rsidRDefault="00321338" w:rsidP="00321338">
          <w:pPr>
            <w:pStyle w:val="TOCHeading"/>
            <w:jc w:val="both"/>
            <w:rPr>
              <w:rStyle w:val="Heading1Char1"/>
              <w:rFonts w:ascii="Arial" w:hAnsi="Arial" w:cs="Arial"/>
            </w:rPr>
          </w:pPr>
          <w:r w:rsidRPr="00353047">
            <w:rPr>
              <w:rStyle w:val="Heading1Char1"/>
              <w:rFonts w:ascii="Arial" w:hAnsi="Arial" w:cs="Arial"/>
            </w:rPr>
            <w:t>Contents</w:t>
          </w:r>
        </w:p>
        <w:p w14:paraId="270EC4EA" w14:textId="476D43B9" w:rsidR="00405CA1" w:rsidRDefault="00321338">
          <w:pPr>
            <w:pStyle w:val="TOC1"/>
            <w:rPr>
              <w:rFonts w:eastAsiaTheme="minorEastAsia" w:cstheme="minorBidi"/>
              <w:b w:val="0"/>
              <w:bCs w:val="0"/>
              <w:szCs w:val="22"/>
              <w:lang w:val="en-IN" w:eastAsia="en-IN"/>
            </w:rPr>
          </w:pPr>
          <w:r w:rsidRPr="00353047">
            <w:rPr>
              <w:rFonts w:ascii="Arial" w:hAnsi="Arial" w:cs="Arial"/>
              <w:bCs w:val="0"/>
              <w:noProof w:val="0"/>
              <w:szCs w:val="22"/>
            </w:rPr>
            <w:fldChar w:fldCharType="begin"/>
          </w:r>
          <w:r w:rsidRPr="00353047">
            <w:rPr>
              <w:rFonts w:ascii="Arial" w:hAnsi="Arial" w:cs="Arial"/>
              <w:szCs w:val="22"/>
            </w:rPr>
            <w:instrText xml:space="preserve"> TOC \o "1-3" \h \z \u </w:instrText>
          </w:r>
          <w:r w:rsidRPr="00353047">
            <w:rPr>
              <w:rFonts w:ascii="Arial" w:hAnsi="Arial" w:cs="Arial"/>
              <w:bCs w:val="0"/>
              <w:noProof w:val="0"/>
              <w:szCs w:val="22"/>
            </w:rPr>
            <w:fldChar w:fldCharType="separate"/>
          </w:r>
          <w:hyperlink w:anchor="_Toc10012025" w:history="1">
            <w:r w:rsidR="00405CA1" w:rsidRPr="0072705B">
              <w:rPr>
                <w:rStyle w:val="Hyperlink"/>
                <w:rFonts w:ascii="Arial" w:hAnsi="Arial" w:cs="Arial"/>
              </w:rPr>
              <w:t>Revision History</w:t>
            </w:r>
            <w:r w:rsidR="00405CA1">
              <w:rPr>
                <w:webHidden/>
              </w:rPr>
              <w:tab/>
            </w:r>
            <w:r w:rsidR="00405CA1">
              <w:rPr>
                <w:webHidden/>
              </w:rPr>
              <w:fldChar w:fldCharType="begin"/>
            </w:r>
            <w:r w:rsidR="00405CA1">
              <w:rPr>
                <w:webHidden/>
              </w:rPr>
              <w:instrText xml:space="preserve"> PAGEREF _Toc10012025 \h </w:instrText>
            </w:r>
            <w:r w:rsidR="00405CA1">
              <w:rPr>
                <w:webHidden/>
              </w:rPr>
            </w:r>
            <w:r w:rsidR="00405CA1">
              <w:rPr>
                <w:webHidden/>
              </w:rPr>
              <w:fldChar w:fldCharType="separate"/>
            </w:r>
            <w:r w:rsidR="00405CA1">
              <w:rPr>
                <w:webHidden/>
              </w:rPr>
              <w:t>2</w:t>
            </w:r>
            <w:r w:rsidR="00405CA1">
              <w:rPr>
                <w:webHidden/>
              </w:rPr>
              <w:fldChar w:fldCharType="end"/>
            </w:r>
          </w:hyperlink>
        </w:p>
        <w:p w14:paraId="7CA502AC" w14:textId="7EDAAD62" w:rsidR="00405CA1" w:rsidRDefault="00405CA1">
          <w:pPr>
            <w:pStyle w:val="TOC1"/>
            <w:tabs>
              <w:tab w:val="left" w:pos="440"/>
            </w:tabs>
            <w:rPr>
              <w:rFonts w:eastAsiaTheme="minorEastAsia" w:cstheme="minorBidi"/>
              <w:b w:val="0"/>
              <w:bCs w:val="0"/>
              <w:szCs w:val="22"/>
              <w:lang w:val="en-IN" w:eastAsia="en-IN"/>
            </w:rPr>
          </w:pPr>
          <w:hyperlink w:anchor="_Toc10012026" w:history="1">
            <w:r w:rsidRPr="0072705B">
              <w:rPr>
                <w:rStyle w:val="Hyperlink"/>
                <w:rFonts w:ascii="Arial" w:hAnsi="Arial" w:cs="Arial"/>
              </w:rPr>
              <w:t>1.</w:t>
            </w:r>
            <w:r>
              <w:rPr>
                <w:rFonts w:eastAsiaTheme="minorEastAsia" w:cstheme="minorBidi"/>
                <w:b w:val="0"/>
                <w:bCs w:val="0"/>
                <w:szCs w:val="22"/>
                <w:lang w:val="en-IN" w:eastAsia="en-IN"/>
              </w:rPr>
              <w:tab/>
            </w:r>
            <w:r w:rsidRPr="0072705B">
              <w:rPr>
                <w:rStyle w:val="Hyperlink"/>
                <w:rFonts w:ascii="Arial" w:hAnsi="Arial" w:cs="Arial"/>
              </w:rPr>
              <w:t>Introduction</w:t>
            </w:r>
            <w:r>
              <w:rPr>
                <w:webHidden/>
              </w:rPr>
              <w:tab/>
            </w:r>
            <w:r>
              <w:rPr>
                <w:webHidden/>
              </w:rPr>
              <w:fldChar w:fldCharType="begin"/>
            </w:r>
            <w:r>
              <w:rPr>
                <w:webHidden/>
              </w:rPr>
              <w:instrText xml:space="preserve"> PAGEREF _Toc10012026 \h </w:instrText>
            </w:r>
            <w:r>
              <w:rPr>
                <w:webHidden/>
              </w:rPr>
            </w:r>
            <w:r>
              <w:rPr>
                <w:webHidden/>
              </w:rPr>
              <w:fldChar w:fldCharType="separate"/>
            </w:r>
            <w:r>
              <w:rPr>
                <w:webHidden/>
              </w:rPr>
              <w:t>4</w:t>
            </w:r>
            <w:r>
              <w:rPr>
                <w:webHidden/>
              </w:rPr>
              <w:fldChar w:fldCharType="end"/>
            </w:r>
          </w:hyperlink>
        </w:p>
        <w:p w14:paraId="61646D21" w14:textId="2D31F398" w:rsidR="00405CA1" w:rsidRDefault="00405CA1">
          <w:pPr>
            <w:pStyle w:val="TOC1"/>
            <w:tabs>
              <w:tab w:val="left" w:pos="440"/>
            </w:tabs>
            <w:rPr>
              <w:rFonts w:eastAsiaTheme="minorEastAsia" w:cstheme="minorBidi"/>
              <w:b w:val="0"/>
              <w:bCs w:val="0"/>
              <w:szCs w:val="22"/>
              <w:lang w:val="en-IN" w:eastAsia="en-IN"/>
            </w:rPr>
          </w:pPr>
          <w:hyperlink w:anchor="_Toc10012027" w:history="1">
            <w:r w:rsidRPr="0072705B">
              <w:rPr>
                <w:rStyle w:val="Hyperlink"/>
                <w:rFonts w:ascii="Arial" w:hAnsi="Arial" w:cs="Arial"/>
              </w:rPr>
              <w:t>2.</w:t>
            </w:r>
            <w:r>
              <w:rPr>
                <w:rFonts w:eastAsiaTheme="minorEastAsia" w:cstheme="minorBidi"/>
                <w:b w:val="0"/>
                <w:bCs w:val="0"/>
                <w:szCs w:val="22"/>
                <w:lang w:val="en-IN" w:eastAsia="en-IN"/>
              </w:rPr>
              <w:tab/>
            </w:r>
            <w:r w:rsidRPr="0072705B">
              <w:rPr>
                <w:rStyle w:val="Hyperlink"/>
                <w:rFonts w:ascii="Arial" w:hAnsi="Arial" w:cs="Arial"/>
              </w:rPr>
              <w:t>Design Specification</w:t>
            </w:r>
            <w:r>
              <w:rPr>
                <w:webHidden/>
              </w:rPr>
              <w:tab/>
            </w:r>
            <w:r>
              <w:rPr>
                <w:webHidden/>
              </w:rPr>
              <w:fldChar w:fldCharType="begin"/>
            </w:r>
            <w:r>
              <w:rPr>
                <w:webHidden/>
              </w:rPr>
              <w:instrText xml:space="preserve"> PAGEREF _Toc10012027 \h </w:instrText>
            </w:r>
            <w:r>
              <w:rPr>
                <w:webHidden/>
              </w:rPr>
            </w:r>
            <w:r>
              <w:rPr>
                <w:webHidden/>
              </w:rPr>
              <w:fldChar w:fldCharType="separate"/>
            </w:r>
            <w:r>
              <w:rPr>
                <w:webHidden/>
              </w:rPr>
              <w:t>5</w:t>
            </w:r>
            <w:r>
              <w:rPr>
                <w:webHidden/>
              </w:rPr>
              <w:fldChar w:fldCharType="end"/>
            </w:r>
          </w:hyperlink>
        </w:p>
        <w:p w14:paraId="64BB7383" w14:textId="686069B1" w:rsidR="00405CA1" w:rsidRDefault="00405CA1">
          <w:pPr>
            <w:pStyle w:val="TOC1"/>
            <w:tabs>
              <w:tab w:val="left" w:pos="660"/>
            </w:tabs>
            <w:rPr>
              <w:rFonts w:eastAsiaTheme="minorEastAsia" w:cstheme="minorBidi"/>
              <w:b w:val="0"/>
              <w:bCs w:val="0"/>
              <w:szCs w:val="22"/>
              <w:lang w:val="en-IN" w:eastAsia="en-IN"/>
            </w:rPr>
          </w:pPr>
          <w:hyperlink w:anchor="_Toc10012028" w:history="1">
            <w:r w:rsidRPr="0072705B">
              <w:rPr>
                <w:rStyle w:val="Hyperlink"/>
                <w:rFonts w:ascii="Arial" w:hAnsi="Arial" w:cs="Arial"/>
              </w:rPr>
              <w:t>2.1.</w:t>
            </w:r>
            <w:r>
              <w:rPr>
                <w:rFonts w:eastAsiaTheme="minorEastAsia" w:cstheme="minorBidi"/>
                <w:b w:val="0"/>
                <w:bCs w:val="0"/>
                <w:szCs w:val="22"/>
                <w:lang w:val="en-IN" w:eastAsia="en-IN"/>
              </w:rPr>
              <w:tab/>
            </w:r>
            <w:r w:rsidRPr="0072705B">
              <w:rPr>
                <w:rStyle w:val="Hyperlink"/>
                <w:rFonts w:ascii="Arial" w:hAnsi="Arial" w:cs="Arial"/>
              </w:rPr>
              <w:t>Guiding Principles</w:t>
            </w:r>
            <w:r>
              <w:rPr>
                <w:webHidden/>
              </w:rPr>
              <w:tab/>
            </w:r>
            <w:r>
              <w:rPr>
                <w:webHidden/>
              </w:rPr>
              <w:fldChar w:fldCharType="begin"/>
            </w:r>
            <w:r>
              <w:rPr>
                <w:webHidden/>
              </w:rPr>
              <w:instrText xml:space="preserve"> PAGEREF _Toc10012028 \h </w:instrText>
            </w:r>
            <w:r>
              <w:rPr>
                <w:webHidden/>
              </w:rPr>
            </w:r>
            <w:r>
              <w:rPr>
                <w:webHidden/>
              </w:rPr>
              <w:fldChar w:fldCharType="separate"/>
            </w:r>
            <w:r>
              <w:rPr>
                <w:webHidden/>
              </w:rPr>
              <w:t>5</w:t>
            </w:r>
            <w:r>
              <w:rPr>
                <w:webHidden/>
              </w:rPr>
              <w:fldChar w:fldCharType="end"/>
            </w:r>
          </w:hyperlink>
        </w:p>
        <w:p w14:paraId="064B5158" w14:textId="112CEF80" w:rsidR="00405CA1" w:rsidRDefault="00405CA1">
          <w:pPr>
            <w:pStyle w:val="TOC1"/>
            <w:tabs>
              <w:tab w:val="left" w:pos="660"/>
            </w:tabs>
            <w:rPr>
              <w:rFonts w:eastAsiaTheme="minorEastAsia" w:cstheme="minorBidi"/>
              <w:b w:val="0"/>
              <w:bCs w:val="0"/>
              <w:szCs w:val="22"/>
              <w:lang w:val="en-IN" w:eastAsia="en-IN"/>
            </w:rPr>
          </w:pPr>
          <w:hyperlink w:anchor="_Toc10012029" w:history="1">
            <w:r w:rsidRPr="0072705B">
              <w:rPr>
                <w:rStyle w:val="Hyperlink"/>
                <w:rFonts w:ascii="Arial" w:hAnsi="Arial" w:cs="Arial"/>
              </w:rPr>
              <w:t>2.2.</w:t>
            </w:r>
            <w:r>
              <w:rPr>
                <w:rFonts w:eastAsiaTheme="minorEastAsia" w:cstheme="minorBidi"/>
                <w:b w:val="0"/>
                <w:bCs w:val="0"/>
                <w:szCs w:val="22"/>
                <w:lang w:val="en-IN" w:eastAsia="en-IN"/>
              </w:rPr>
              <w:tab/>
            </w:r>
            <w:r w:rsidRPr="0072705B">
              <w:rPr>
                <w:rStyle w:val="Hyperlink"/>
                <w:rFonts w:ascii="Arial" w:hAnsi="Arial" w:cs="Arial"/>
              </w:rPr>
              <w:t>Project Structure</w:t>
            </w:r>
            <w:r>
              <w:rPr>
                <w:webHidden/>
              </w:rPr>
              <w:tab/>
            </w:r>
            <w:r>
              <w:rPr>
                <w:webHidden/>
              </w:rPr>
              <w:fldChar w:fldCharType="begin"/>
            </w:r>
            <w:r>
              <w:rPr>
                <w:webHidden/>
              </w:rPr>
              <w:instrText xml:space="preserve"> PAGEREF _Toc10012029 \h </w:instrText>
            </w:r>
            <w:r>
              <w:rPr>
                <w:webHidden/>
              </w:rPr>
            </w:r>
            <w:r>
              <w:rPr>
                <w:webHidden/>
              </w:rPr>
              <w:fldChar w:fldCharType="separate"/>
            </w:r>
            <w:r>
              <w:rPr>
                <w:webHidden/>
              </w:rPr>
              <w:t>8</w:t>
            </w:r>
            <w:r>
              <w:rPr>
                <w:webHidden/>
              </w:rPr>
              <w:fldChar w:fldCharType="end"/>
            </w:r>
          </w:hyperlink>
        </w:p>
        <w:p w14:paraId="127C4DE6" w14:textId="4A6B4FCB" w:rsidR="00405CA1" w:rsidRDefault="00405CA1">
          <w:pPr>
            <w:pStyle w:val="TOC1"/>
            <w:tabs>
              <w:tab w:val="left" w:pos="660"/>
            </w:tabs>
            <w:rPr>
              <w:rFonts w:eastAsiaTheme="minorEastAsia" w:cstheme="minorBidi"/>
              <w:b w:val="0"/>
              <w:bCs w:val="0"/>
              <w:szCs w:val="22"/>
              <w:lang w:val="en-IN" w:eastAsia="en-IN"/>
            </w:rPr>
          </w:pPr>
          <w:hyperlink w:anchor="_Toc10012030" w:history="1">
            <w:r w:rsidRPr="0072705B">
              <w:rPr>
                <w:rStyle w:val="Hyperlink"/>
                <w:rFonts w:ascii="Arial" w:hAnsi="Arial" w:cs="Arial"/>
              </w:rPr>
              <w:t>2.3.</w:t>
            </w:r>
            <w:r>
              <w:rPr>
                <w:rFonts w:eastAsiaTheme="minorEastAsia" w:cstheme="minorBidi"/>
                <w:b w:val="0"/>
                <w:bCs w:val="0"/>
                <w:szCs w:val="22"/>
                <w:lang w:val="en-IN" w:eastAsia="en-IN"/>
              </w:rPr>
              <w:tab/>
            </w:r>
            <w:r w:rsidRPr="0072705B">
              <w:rPr>
                <w:rStyle w:val="Hyperlink"/>
                <w:rFonts w:ascii="Arial" w:hAnsi="Arial" w:cs="Arial"/>
              </w:rPr>
              <w:t>Project Build &amp; Deployment</w:t>
            </w:r>
            <w:r>
              <w:rPr>
                <w:webHidden/>
              </w:rPr>
              <w:tab/>
            </w:r>
            <w:r>
              <w:rPr>
                <w:webHidden/>
              </w:rPr>
              <w:fldChar w:fldCharType="begin"/>
            </w:r>
            <w:r>
              <w:rPr>
                <w:webHidden/>
              </w:rPr>
              <w:instrText xml:space="preserve"> PAGEREF _Toc10012030 \h </w:instrText>
            </w:r>
            <w:r>
              <w:rPr>
                <w:webHidden/>
              </w:rPr>
            </w:r>
            <w:r>
              <w:rPr>
                <w:webHidden/>
              </w:rPr>
              <w:fldChar w:fldCharType="separate"/>
            </w:r>
            <w:r>
              <w:rPr>
                <w:webHidden/>
              </w:rPr>
              <w:t>9</w:t>
            </w:r>
            <w:r>
              <w:rPr>
                <w:webHidden/>
              </w:rPr>
              <w:fldChar w:fldCharType="end"/>
            </w:r>
          </w:hyperlink>
        </w:p>
        <w:p w14:paraId="0FBA3959" w14:textId="77663511" w:rsidR="00321338" w:rsidRPr="00D3411D" w:rsidRDefault="00321338" w:rsidP="00321338">
          <w:pPr>
            <w:jc w:val="both"/>
            <w:rPr>
              <w:rFonts w:ascii="Arial" w:hAnsi="Arial" w:cs="Arial"/>
            </w:rPr>
          </w:pPr>
          <w:r w:rsidRPr="00353047">
            <w:rPr>
              <w:rFonts w:ascii="Arial" w:hAnsi="Arial" w:cs="Arial"/>
              <w:bCs/>
              <w:noProof/>
            </w:rPr>
            <w:fldChar w:fldCharType="end"/>
          </w:r>
        </w:p>
      </w:sdtContent>
    </w:sdt>
    <w:p w14:paraId="7636C6BF" w14:textId="77777777" w:rsidR="00321338" w:rsidRPr="00D3411D" w:rsidRDefault="00321338" w:rsidP="00321338">
      <w:pPr>
        <w:jc w:val="both"/>
        <w:rPr>
          <w:rFonts w:ascii="Arial" w:hAnsi="Arial" w:cs="Arial"/>
          <w:lang w:eastAsia="ja-JP"/>
        </w:rPr>
      </w:pPr>
    </w:p>
    <w:p w14:paraId="2E738F2A" w14:textId="77777777" w:rsidR="00321338" w:rsidRPr="00D3411D" w:rsidRDefault="00321338" w:rsidP="00321338">
      <w:pPr>
        <w:jc w:val="both"/>
        <w:rPr>
          <w:rFonts w:ascii="Arial" w:hAnsi="Arial" w:cs="Arial"/>
          <w:lang w:eastAsia="ja-JP"/>
        </w:rPr>
      </w:pPr>
    </w:p>
    <w:p w14:paraId="224808D0" w14:textId="77777777" w:rsidR="00321338" w:rsidRPr="00D3411D" w:rsidRDefault="00321338" w:rsidP="00321338">
      <w:pPr>
        <w:tabs>
          <w:tab w:val="left" w:pos="3900"/>
        </w:tabs>
        <w:jc w:val="both"/>
        <w:rPr>
          <w:rFonts w:ascii="Arial" w:hAnsi="Arial" w:cs="Arial"/>
          <w:lang w:eastAsia="ja-JP"/>
        </w:rPr>
      </w:pPr>
      <w:r w:rsidRPr="00D3411D">
        <w:rPr>
          <w:rFonts w:ascii="Arial" w:hAnsi="Arial" w:cs="Arial"/>
          <w:lang w:eastAsia="ja-JP"/>
        </w:rPr>
        <w:tab/>
      </w:r>
    </w:p>
    <w:p w14:paraId="4086E323" w14:textId="77777777" w:rsidR="00321338" w:rsidRPr="00D3411D" w:rsidRDefault="00321338" w:rsidP="00321338">
      <w:pPr>
        <w:jc w:val="both"/>
        <w:rPr>
          <w:rFonts w:ascii="Arial" w:hAnsi="Arial" w:cs="Arial"/>
          <w:lang w:eastAsia="ja-JP"/>
        </w:rPr>
      </w:pPr>
    </w:p>
    <w:p w14:paraId="11C48BD0" w14:textId="77777777" w:rsidR="00321338" w:rsidRPr="00D3411D" w:rsidRDefault="00321338" w:rsidP="00321338">
      <w:pPr>
        <w:jc w:val="both"/>
        <w:rPr>
          <w:rFonts w:ascii="Arial" w:hAnsi="Arial" w:cs="Arial"/>
          <w:lang w:eastAsia="ja-JP"/>
        </w:rPr>
      </w:pPr>
    </w:p>
    <w:p w14:paraId="3C3452BA" w14:textId="77777777" w:rsidR="00321338" w:rsidRPr="00D3411D" w:rsidRDefault="00321338" w:rsidP="00321338">
      <w:pPr>
        <w:jc w:val="both"/>
        <w:rPr>
          <w:rFonts w:ascii="Arial" w:hAnsi="Arial" w:cs="Arial"/>
          <w:lang w:eastAsia="ja-JP"/>
        </w:rPr>
      </w:pPr>
    </w:p>
    <w:p w14:paraId="3E566AD5" w14:textId="77777777" w:rsidR="00321338" w:rsidRPr="00D3411D" w:rsidRDefault="00321338" w:rsidP="00321338">
      <w:pPr>
        <w:jc w:val="both"/>
        <w:rPr>
          <w:rFonts w:ascii="Arial" w:hAnsi="Arial" w:cs="Arial"/>
          <w:lang w:eastAsia="ja-JP"/>
        </w:rPr>
      </w:pPr>
    </w:p>
    <w:p w14:paraId="144D4F3D" w14:textId="77777777" w:rsidR="00321338" w:rsidRPr="00D3411D" w:rsidRDefault="00321338" w:rsidP="00321338">
      <w:pPr>
        <w:jc w:val="both"/>
        <w:rPr>
          <w:rFonts w:ascii="Arial" w:hAnsi="Arial" w:cs="Arial"/>
          <w:lang w:eastAsia="ja-JP"/>
        </w:rPr>
      </w:pPr>
    </w:p>
    <w:p w14:paraId="74E5932D" w14:textId="77777777" w:rsidR="00321338" w:rsidRPr="00D3411D" w:rsidRDefault="00321338" w:rsidP="00321338">
      <w:pPr>
        <w:jc w:val="both"/>
        <w:rPr>
          <w:rFonts w:ascii="Arial" w:hAnsi="Arial" w:cs="Arial"/>
          <w:lang w:eastAsia="ja-JP"/>
        </w:rPr>
      </w:pPr>
    </w:p>
    <w:p w14:paraId="264C1225" w14:textId="77777777" w:rsidR="00321338" w:rsidRPr="00D3411D" w:rsidRDefault="00321338" w:rsidP="00321338">
      <w:pPr>
        <w:spacing w:after="200"/>
        <w:rPr>
          <w:rFonts w:ascii="Arial" w:eastAsiaTheme="majorEastAsia" w:hAnsi="Arial" w:cs="Arial"/>
          <w:b/>
          <w:color w:val="00B050"/>
          <w:spacing w:val="5"/>
          <w:kern w:val="28"/>
          <w:sz w:val="40"/>
          <w:szCs w:val="52"/>
          <w:lang w:eastAsia="ja-JP"/>
        </w:rPr>
      </w:pPr>
      <w:r w:rsidRPr="00D3411D">
        <w:rPr>
          <w:rFonts w:ascii="Arial" w:hAnsi="Arial" w:cs="Arial"/>
        </w:rPr>
        <w:br w:type="page"/>
      </w:r>
    </w:p>
    <w:p w14:paraId="4F60E564" w14:textId="77777777" w:rsidR="00321338" w:rsidRPr="00124913" w:rsidRDefault="00321338" w:rsidP="00321338">
      <w:pPr>
        <w:pStyle w:val="Heading1"/>
        <w:jc w:val="both"/>
        <w:rPr>
          <w:rFonts w:ascii="Arial" w:hAnsi="Arial" w:cs="Arial"/>
          <w:b w:val="0"/>
          <w:sz w:val="36"/>
        </w:rPr>
      </w:pPr>
      <w:bookmarkStart w:id="3" w:name="_Toc10012026"/>
      <w:r w:rsidRPr="00124913">
        <w:rPr>
          <w:rFonts w:ascii="Arial" w:hAnsi="Arial" w:cs="Arial"/>
          <w:b w:val="0"/>
          <w:sz w:val="36"/>
        </w:rPr>
        <w:lastRenderedPageBreak/>
        <w:t>Introduction</w:t>
      </w:r>
      <w:bookmarkEnd w:id="3"/>
    </w:p>
    <w:p w14:paraId="03D8E7A3" w14:textId="77777777" w:rsidR="00321338" w:rsidRDefault="00321338" w:rsidP="00321338">
      <w:pPr>
        <w:spacing w:line="300" w:lineRule="atLeast"/>
        <w:ind w:left="720"/>
        <w:jc w:val="both"/>
        <w:rPr>
          <w:rFonts w:ascii="Arial" w:hAnsi="Arial" w:cs="Arial"/>
        </w:rPr>
      </w:pPr>
    </w:p>
    <w:p w14:paraId="534CFFE6" w14:textId="3EBF4056" w:rsidR="00321338" w:rsidRDefault="00321338" w:rsidP="00321338">
      <w:pPr>
        <w:spacing w:line="300" w:lineRule="atLeast"/>
        <w:ind w:left="720"/>
        <w:jc w:val="both"/>
        <w:rPr>
          <w:rFonts w:ascii="Arial" w:hAnsi="Arial" w:cs="Arial"/>
        </w:rPr>
      </w:pPr>
      <w:proofErr w:type="spellStart"/>
      <w:r>
        <w:rPr>
          <w:rFonts w:ascii="Arial" w:hAnsi="Arial" w:cs="Arial"/>
        </w:rPr>
        <w:t>InfoABC</w:t>
      </w:r>
      <w:proofErr w:type="spellEnd"/>
      <w:r>
        <w:rPr>
          <w:rFonts w:ascii="Arial" w:hAnsi="Arial" w:cs="Arial"/>
        </w:rPr>
        <w:t xml:space="preserve"> Inc.,</w:t>
      </w:r>
      <w:r w:rsidRPr="00D3411D">
        <w:rPr>
          <w:rFonts w:ascii="Arial" w:hAnsi="Arial" w:cs="Arial"/>
        </w:rPr>
        <w:t xml:space="preserve"> is a leading </w:t>
      </w:r>
      <w:r>
        <w:rPr>
          <w:rFonts w:ascii="Arial" w:hAnsi="Arial" w:cs="Arial"/>
        </w:rPr>
        <w:t>service provider</w:t>
      </w:r>
      <w:r w:rsidRPr="00D3411D">
        <w:rPr>
          <w:rFonts w:ascii="Arial" w:hAnsi="Arial" w:cs="Arial"/>
        </w:rPr>
        <w:t xml:space="preserve"> operat</w:t>
      </w:r>
      <w:r>
        <w:rPr>
          <w:rFonts w:ascii="Arial" w:hAnsi="Arial" w:cs="Arial"/>
        </w:rPr>
        <w:t>es</w:t>
      </w:r>
      <w:r w:rsidRPr="00D3411D">
        <w:rPr>
          <w:rFonts w:ascii="Arial" w:hAnsi="Arial" w:cs="Arial"/>
        </w:rPr>
        <w:t xml:space="preserve"> worldwide with more than </w:t>
      </w:r>
      <w:r>
        <w:rPr>
          <w:rFonts w:ascii="Arial" w:hAnsi="Arial" w:cs="Arial"/>
        </w:rPr>
        <w:t>1</w:t>
      </w:r>
      <w:r w:rsidRPr="00D3411D">
        <w:rPr>
          <w:rFonts w:ascii="Arial" w:hAnsi="Arial" w:cs="Arial"/>
        </w:rPr>
        <w:t xml:space="preserve">00 vacations covering more than 70 countries in six continents. </w:t>
      </w:r>
      <w:proofErr w:type="spellStart"/>
      <w:r>
        <w:rPr>
          <w:rFonts w:ascii="Arial" w:hAnsi="Arial" w:cs="Arial"/>
        </w:rPr>
        <w:t>InfoABC</w:t>
      </w:r>
      <w:proofErr w:type="spellEnd"/>
      <w:r>
        <w:rPr>
          <w:rFonts w:ascii="Arial" w:hAnsi="Arial" w:cs="Arial"/>
        </w:rPr>
        <w:t xml:space="preserve"> has embarked upon a program to launch the Mobile App and APIs to provide widely-use consumer friendly web-services like Cost-Sharing App, which can </w:t>
      </w:r>
      <w:r w:rsidR="0091493E">
        <w:rPr>
          <w:rFonts w:ascii="Arial" w:hAnsi="Arial" w:cs="Arial"/>
        </w:rPr>
        <w:t>solve</w:t>
      </w:r>
      <w:r>
        <w:rPr>
          <w:rFonts w:ascii="Arial" w:hAnsi="Arial" w:cs="Arial"/>
        </w:rPr>
        <w:t xml:space="preserve"> the following pain-points for the users: </w:t>
      </w:r>
    </w:p>
    <w:p w14:paraId="1275B7F4" w14:textId="491ED5BF" w:rsidR="00321338" w:rsidRDefault="00321338" w:rsidP="00321338">
      <w:pPr>
        <w:spacing w:line="300" w:lineRule="atLeast"/>
        <w:ind w:left="720"/>
        <w:jc w:val="both"/>
        <w:rPr>
          <w:rFonts w:ascii="Arial" w:hAnsi="Arial" w:cs="Arial"/>
        </w:rPr>
      </w:pPr>
    </w:p>
    <w:p w14:paraId="47202095" w14:textId="49623EB8" w:rsidR="00E10298" w:rsidRPr="00E10298" w:rsidRDefault="00E10298" w:rsidP="00E10298">
      <w:pPr>
        <w:pStyle w:val="ListParagraph"/>
        <w:numPr>
          <w:ilvl w:val="0"/>
          <w:numId w:val="6"/>
        </w:numPr>
        <w:spacing w:line="300" w:lineRule="atLeast"/>
        <w:jc w:val="both"/>
        <w:rPr>
          <w:rFonts w:ascii="Arial" w:hAnsi="Arial" w:cs="Arial"/>
        </w:rPr>
      </w:pPr>
      <w:r w:rsidRPr="00E10298">
        <w:rPr>
          <w:rFonts w:ascii="Arial" w:hAnsi="Arial" w:cs="Arial"/>
        </w:rPr>
        <w:t>A single person tends to pay a bill (at a restaurant, etc) when they go out in a group and they expect to settle the sharing later.</w:t>
      </w:r>
    </w:p>
    <w:p w14:paraId="368EDD54" w14:textId="0936A5C4" w:rsidR="00E10298" w:rsidRPr="00E10298" w:rsidRDefault="00E10298" w:rsidP="00E10298">
      <w:pPr>
        <w:pStyle w:val="ListParagraph"/>
        <w:numPr>
          <w:ilvl w:val="0"/>
          <w:numId w:val="6"/>
        </w:numPr>
        <w:spacing w:line="300" w:lineRule="atLeast"/>
        <w:jc w:val="both"/>
        <w:rPr>
          <w:rFonts w:ascii="Arial" w:hAnsi="Arial" w:cs="Arial"/>
        </w:rPr>
      </w:pPr>
      <w:r w:rsidRPr="00E10298">
        <w:rPr>
          <w:rFonts w:ascii="Arial" w:hAnsi="Arial" w:cs="Arial"/>
        </w:rPr>
        <w:t>When a group of people plan for a trip or similar multiple people spend on multiple items the cost of which needs to be shared later.</w:t>
      </w:r>
    </w:p>
    <w:p w14:paraId="21CDBA42" w14:textId="77777777" w:rsidR="00E10298" w:rsidRPr="00F0733F" w:rsidRDefault="00E10298" w:rsidP="00F0733F">
      <w:pPr>
        <w:spacing w:line="300" w:lineRule="atLeast"/>
        <w:ind w:left="1230"/>
        <w:jc w:val="both"/>
        <w:rPr>
          <w:rFonts w:ascii="Arial" w:hAnsi="Arial" w:cs="Arial"/>
        </w:rPr>
      </w:pPr>
      <w:r w:rsidRPr="00F0733F">
        <w:rPr>
          <w:rFonts w:ascii="Arial" w:hAnsi="Arial" w:cs="Arial"/>
        </w:rPr>
        <w:t>In such scenarios tracking of settlements becomes a challenge. What is needed is at any point in time a User should be able to know</w:t>
      </w:r>
    </w:p>
    <w:p w14:paraId="6C6F282D" w14:textId="4E07A416" w:rsidR="00E10298" w:rsidRPr="00F0733F" w:rsidRDefault="00E10298" w:rsidP="00F0733F">
      <w:pPr>
        <w:pStyle w:val="ListParagraph"/>
        <w:numPr>
          <w:ilvl w:val="1"/>
          <w:numId w:val="7"/>
        </w:numPr>
        <w:spacing w:line="300" w:lineRule="atLeast"/>
        <w:jc w:val="both"/>
        <w:rPr>
          <w:rFonts w:ascii="Arial" w:hAnsi="Arial" w:cs="Arial"/>
        </w:rPr>
      </w:pPr>
      <w:r w:rsidRPr="00F0733F">
        <w:rPr>
          <w:rFonts w:ascii="Arial" w:hAnsi="Arial" w:cs="Arial"/>
        </w:rPr>
        <w:t>What the user owes to others or vice versa</w:t>
      </w:r>
    </w:p>
    <w:p w14:paraId="7F653B02" w14:textId="2EC4D94B" w:rsidR="00E10298" w:rsidRPr="00F0733F" w:rsidRDefault="00E10298" w:rsidP="00F0733F">
      <w:pPr>
        <w:pStyle w:val="ListParagraph"/>
        <w:numPr>
          <w:ilvl w:val="1"/>
          <w:numId w:val="7"/>
        </w:numPr>
        <w:spacing w:line="300" w:lineRule="atLeast"/>
        <w:jc w:val="both"/>
        <w:rPr>
          <w:rFonts w:ascii="Arial" w:hAnsi="Arial" w:cs="Arial"/>
        </w:rPr>
      </w:pPr>
      <w:r w:rsidRPr="00F0733F">
        <w:rPr>
          <w:rFonts w:ascii="Arial" w:hAnsi="Arial" w:cs="Arial"/>
        </w:rPr>
        <w:t>Should be able to drill down and understand why the settlement amount is X.</w:t>
      </w:r>
    </w:p>
    <w:p w14:paraId="6995B4E2" w14:textId="6DEC17F6" w:rsidR="00E10298" w:rsidRPr="00F0733F" w:rsidRDefault="00E10298" w:rsidP="00F0733F">
      <w:pPr>
        <w:pStyle w:val="ListParagraph"/>
        <w:numPr>
          <w:ilvl w:val="1"/>
          <w:numId w:val="7"/>
        </w:numPr>
        <w:spacing w:line="300" w:lineRule="atLeast"/>
        <w:jc w:val="both"/>
        <w:rPr>
          <w:rFonts w:ascii="Arial" w:hAnsi="Arial" w:cs="Arial"/>
        </w:rPr>
      </w:pPr>
      <w:r w:rsidRPr="00F0733F">
        <w:rPr>
          <w:rFonts w:ascii="Arial" w:hAnsi="Arial" w:cs="Arial"/>
        </w:rPr>
        <w:t>Should be able to view expenses for an event</w:t>
      </w:r>
    </w:p>
    <w:p w14:paraId="2F49375E" w14:textId="606829EA" w:rsidR="00E10298" w:rsidRPr="00F0733F" w:rsidRDefault="00E10298" w:rsidP="00F0733F">
      <w:pPr>
        <w:pStyle w:val="ListParagraph"/>
        <w:numPr>
          <w:ilvl w:val="0"/>
          <w:numId w:val="6"/>
        </w:numPr>
        <w:spacing w:line="300" w:lineRule="atLeast"/>
        <w:jc w:val="both"/>
        <w:rPr>
          <w:rFonts w:ascii="Arial" w:hAnsi="Arial" w:cs="Arial"/>
        </w:rPr>
      </w:pPr>
      <w:r w:rsidRPr="00F0733F">
        <w:rPr>
          <w:rFonts w:ascii="Arial" w:hAnsi="Arial" w:cs="Arial"/>
        </w:rPr>
        <w:t>Any further enhancements/extensions which can be thought of is a Plus. For these enhancements just presenting a design artefact should be enough.</w:t>
      </w:r>
    </w:p>
    <w:p w14:paraId="26DDCEE4" w14:textId="5F57957A" w:rsidR="00E10298" w:rsidRPr="00931092" w:rsidRDefault="00E10298" w:rsidP="00654284">
      <w:pPr>
        <w:pStyle w:val="ListParagraph"/>
        <w:numPr>
          <w:ilvl w:val="0"/>
          <w:numId w:val="6"/>
        </w:numPr>
        <w:spacing w:line="300" w:lineRule="atLeast"/>
        <w:jc w:val="both"/>
        <w:rPr>
          <w:rFonts w:ascii="Arial" w:hAnsi="Arial" w:cs="Arial"/>
        </w:rPr>
      </w:pPr>
      <w:r w:rsidRPr="00931092">
        <w:rPr>
          <w:rFonts w:ascii="Arial" w:hAnsi="Arial" w:cs="Arial"/>
        </w:rPr>
        <w:t xml:space="preserve">Users can connect from Desktop, Tab, Mobile. </w:t>
      </w:r>
    </w:p>
    <w:p w14:paraId="2656CE15" w14:textId="77777777" w:rsidR="00E10298" w:rsidRPr="00931092" w:rsidRDefault="00E10298" w:rsidP="00931092">
      <w:pPr>
        <w:pStyle w:val="ListParagraph"/>
        <w:numPr>
          <w:ilvl w:val="0"/>
          <w:numId w:val="8"/>
        </w:numPr>
        <w:spacing w:line="300" w:lineRule="atLeast"/>
        <w:jc w:val="both"/>
        <w:rPr>
          <w:rFonts w:ascii="Arial" w:hAnsi="Arial" w:cs="Arial"/>
        </w:rPr>
      </w:pPr>
      <w:r w:rsidRPr="00931092">
        <w:rPr>
          <w:rFonts w:ascii="Arial" w:hAnsi="Arial" w:cs="Arial"/>
        </w:rPr>
        <w:t>Max people sharing in a group can be 1000</w:t>
      </w:r>
    </w:p>
    <w:p w14:paraId="6B2CB984" w14:textId="77777777" w:rsidR="00E10298" w:rsidRPr="00931092" w:rsidRDefault="00E10298" w:rsidP="00931092">
      <w:pPr>
        <w:pStyle w:val="ListParagraph"/>
        <w:numPr>
          <w:ilvl w:val="0"/>
          <w:numId w:val="8"/>
        </w:numPr>
        <w:spacing w:line="300" w:lineRule="atLeast"/>
        <w:jc w:val="both"/>
        <w:rPr>
          <w:rFonts w:ascii="Arial" w:hAnsi="Arial" w:cs="Arial"/>
        </w:rPr>
      </w:pPr>
      <w:r w:rsidRPr="00931092">
        <w:rPr>
          <w:rFonts w:ascii="Arial" w:hAnsi="Arial" w:cs="Arial"/>
        </w:rPr>
        <w:t xml:space="preserve">Group can exist for more than a </w:t>
      </w:r>
      <w:proofErr w:type="gramStart"/>
      <w:r w:rsidRPr="00931092">
        <w:rPr>
          <w:rFonts w:ascii="Arial" w:hAnsi="Arial" w:cs="Arial"/>
        </w:rPr>
        <w:t>year, and</w:t>
      </w:r>
      <w:proofErr w:type="gramEnd"/>
      <w:r w:rsidRPr="00931092">
        <w:rPr>
          <w:rFonts w:ascii="Arial" w:hAnsi="Arial" w:cs="Arial"/>
        </w:rPr>
        <w:t xml:space="preserve"> can have partial settlements.</w:t>
      </w:r>
    </w:p>
    <w:p w14:paraId="2DD5FE81" w14:textId="68EF7172" w:rsidR="00E10298" w:rsidRPr="00F0733F" w:rsidRDefault="00E10298" w:rsidP="00F0733F">
      <w:pPr>
        <w:pStyle w:val="ListParagraph"/>
        <w:numPr>
          <w:ilvl w:val="0"/>
          <w:numId w:val="6"/>
        </w:numPr>
        <w:spacing w:line="300" w:lineRule="atLeast"/>
        <w:jc w:val="both"/>
        <w:rPr>
          <w:rFonts w:ascii="Arial" w:hAnsi="Arial" w:cs="Arial"/>
        </w:rPr>
      </w:pPr>
      <w:r w:rsidRPr="00F0733F">
        <w:rPr>
          <w:rFonts w:ascii="Arial" w:hAnsi="Arial" w:cs="Arial"/>
        </w:rPr>
        <w:t>Expect concurrent 10000 requests for Expense addition + 5000 request for settlement + 2000 group creation requests.</w:t>
      </w:r>
    </w:p>
    <w:p w14:paraId="4C01FAD6" w14:textId="77777777" w:rsidR="00321338" w:rsidRPr="00D3411D" w:rsidRDefault="00321338" w:rsidP="00321338">
      <w:pPr>
        <w:ind w:left="720"/>
        <w:jc w:val="both"/>
        <w:rPr>
          <w:rFonts w:ascii="Arial" w:hAnsi="Arial" w:cs="Arial"/>
        </w:rPr>
      </w:pPr>
    </w:p>
    <w:p w14:paraId="1A14C5A4" w14:textId="739CC891" w:rsidR="00321338" w:rsidRPr="00D3411D" w:rsidRDefault="00321338" w:rsidP="00321338">
      <w:pPr>
        <w:spacing w:line="300" w:lineRule="atLeast"/>
        <w:ind w:left="720"/>
        <w:jc w:val="both"/>
        <w:rPr>
          <w:rFonts w:ascii="Arial" w:hAnsi="Arial" w:cs="Arial"/>
        </w:rPr>
      </w:pPr>
      <w:r w:rsidRPr="00D3411D">
        <w:rPr>
          <w:rFonts w:ascii="Arial" w:hAnsi="Arial" w:cs="Arial"/>
        </w:rPr>
        <w:t xml:space="preserve">This document describes </w:t>
      </w:r>
      <w:r w:rsidR="00E977ED">
        <w:rPr>
          <w:rFonts w:ascii="Arial" w:hAnsi="Arial" w:cs="Arial"/>
        </w:rPr>
        <w:t xml:space="preserve">high-level design </w:t>
      </w:r>
      <w:r w:rsidRPr="00D3411D">
        <w:rPr>
          <w:rFonts w:ascii="Arial" w:hAnsi="Arial" w:cs="Arial"/>
        </w:rPr>
        <w:t xml:space="preserve">specification for the </w:t>
      </w:r>
      <w:r w:rsidR="00361604">
        <w:rPr>
          <w:rFonts w:ascii="Arial" w:hAnsi="Arial" w:cs="Arial"/>
        </w:rPr>
        <w:t>Cost-Sharing App</w:t>
      </w:r>
      <w:r w:rsidR="00361604" w:rsidRPr="00D3411D">
        <w:rPr>
          <w:rFonts w:ascii="Arial" w:hAnsi="Arial" w:cs="Arial"/>
        </w:rPr>
        <w:t xml:space="preserve"> </w:t>
      </w:r>
      <w:r w:rsidRPr="00D3411D">
        <w:rPr>
          <w:rFonts w:ascii="Arial" w:hAnsi="Arial" w:cs="Arial"/>
        </w:rPr>
        <w:t>Project.</w:t>
      </w:r>
    </w:p>
    <w:p w14:paraId="4B8FA5C4" w14:textId="77777777" w:rsidR="00BA416B" w:rsidRDefault="00BA416B" w:rsidP="00BE0D84">
      <w:pPr>
        <w:jc w:val="center"/>
        <w:rPr>
          <w:rFonts w:ascii="Arial" w:hAnsi="Arial" w:cs="Arial"/>
        </w:rPr>
      </w:pPr>
      <w:r>
        <w:rPr>
          <w:rFonts w:ascii="Arial" w:hAnsi="Arial" w:cs="Arial"/>
          <w:noProof/>
        </w:rPr>
        <w:drawing>
          <wp:inline distT="0" distB="0" distL="0" distR="0" wp14:anchorId="1892D0EE" wp14:editId="0153780D">
            <wp:extent cx="3706252" cy="18034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044" cy="1805245"/>
                    </a:xfrm>
                    <a:prstGeom prst="rect">
                      <a:avLst/>
                    </a:prstGeom>
                    <a:noFill/>
                    <a:ln>
                      <a:noFill/>
                    </a:ln>
                  </pic:spPr>
                </pic:pic>
              </a:graphicData>
            </a:graphic>
          </wp:inline>
        </w:drawing>
      </w:r>
    </w:p>
    <w:p w14:paraId="390A5E74" w14:textId="77777777" w:rsidR="00BA416B" w:rsidRDefault="00BA416B" w:rsidP="00BE0D84">
      <w:pPr>
        <w:jc w:val="center"/>
        <w:rPr>
          <w:rFonts w:ascii="Arial" w:hAnsi="Arial" w:cs="Arial"/>
        </w:rPr>
      </w:pPr>
    </w:p>
    <w:p w14:paraId="4FA0473C" w14:textId="251C5B91" w:rsidR="008B0527" w:rsidRPr="008B0527" w:rsidRDefault="008B0527" w:rsidP="00BE0D84">
      <w:pPr>
        <w:jc w:val="center"/>
        <w:rPr>
          <w:rFonts w:ascii="Arial" w:hAnsi="Arial" w:cs="Arial"/>
        </w:rPr>
      </w:pPr>
      <w:r w:rsidRPr="008B0527">
        <w:rPr>
          <w:rFonts w:ascii="Arial" w:hAnsi="Arial" w:cs="Arial"/>
        </w:rPr>
        <w:t xml:space="preserve">Figure 1: High-level </w:t>
      </w:r>
      <w:r w:rsidR="00886F1F">
        <w:rPr>
          <w:rFonts w:ascii="Arial" w:hAnsi="Arial" w:cs="Arial"/>
        </w:rPr>
        <w:t xml:space="preserve">Logical </w:t>
      </w:r>
      <w:r w:rsidRPr="008B0527">
        <w:rPr>
          <w:rFonts w:ascii="Arial" w:hAnsi="Arial" w:cs="Arial"/>
        </w:rPr>
        <w:t>Architecture Diagram</w:t>
      </w:r>
    </w:p>
    <w:p w14:paraId="52D99C7E" w14:textId="77777777" w:rsidR="008B0527" w:rsidRPr="008B0527" w:rsidRDefault="008B0527" w:rsidP="008B0527">
      <w:pPr>
        <w:rPr>
          <w:rFonts w:ascii="Arial" w:hAnsi="Arial" w:cs="Arial"/>
        </w:rPr>
      </w:pPr>
    </w:p>
    <w:p w14:paraId="0155637F" w14:textId="77777777" w:rsidR="008B0527" w:rsidRPr="008B0527" w:rsidRDefault="008B0527" w:rsidP="008B0527">
      <w:pPr>
        <w:rPr>
          <w:rFonts w:ascii="Arial" w:hAnsi="Arial" w:cs="Arial"/>
        </w:rPr>
      </w:pPr>
    </w:p>
    <w:p w14:paraId="43D6AAD2" w14:textId="77777777" w:rsidR="008B0527" w:rsidRPr="008B0527" w:rsidRDefault="008B0527" w:rsidP="00B12C9A">
      <w:pPr>
        <w:ind w:left="720"/>
        <w:rPr>
          <w:rFonts w:ascii="Arial" w:hAnsi="Arial" w:cs="Arial"/>
        </w:rPr>
      </w:pPr>
      <w:r w:rsidRPr="008B0527">
        <w:rPr>
          <w:rFonts w:ascii="Arial" w:hAnsi="Arial" w:cs="Arial"/>
        </w:rPr>
        <w:t>The purpose of each layer for above diagram is described below:</w:t>
      </w:r>
    </w:p>
    <w:p w14:paraId="22CCB9FB" w14:textId="77777777" w:rsidR="008B0527" w:rsidRPr="008B0527" w:rsidRDefault="008B0527" w:rsidP="00B12C9A">
      <w:pPr>
        <w:ind w:left="720"/>
        <w:rPr>
          <w:rFonts w:ascii="Arial" w:hAnsi="Arial" w:cs="Arial"/>
        </w:rPr>
      </w:pPr>
      <w:r w:rsidRPr="00000BD3">
        <w:rPr>
          <w:rFonts w:ascii="Arial" w:hAnsi="Arial" w:cs="Arial"/>
          <w:b/>
        </w:rPr>
        <w:t>User Access Layer</w:t>
      </w:r>
      <w:r w:rsidRPr="008B0527">
        <w:rPr>
          <w:rFonts w:ascii="Arial" w:hAnsi="Arial" w:cs="Arial"/>
        </w:rPr>
        <w:t xml:space="preserve"> – provides the user interface for end users, whether they are using desktop/laptop computers or mobility devices such as smart phones/tablet. </w:t>
      </w:r>
    </w:p>
    <w:p w14:paraId="230797CB" w14:textId="77777777" w:rsidR="008B0527" w:rsidRPr="008B0527" w:rsidRDefault="008B0527" w:rsidP="00B12C9A">
      <w:pPr>
        <w:ind w:left="720"/>
        <w:rPr>
          <w:rFonts w:ascii="Arial" w:hAnsi="Arial" w:cs="Arial"/>
        </w:rPr>
      </w:pPr>
      <w:r w:rsidRPr="00000BD3">
        <w:rPr>
          <w:rFonts w:ascii="Arial" w:hAnsi="Arial" w:cs="Arial"/>
          <w:b/>
        </w:rPr>
        <w:t>DMZ Layer</w:t>
      </w:r>
      <w:r w:rsidRPr="008B0527">
        <w:rPr>
          <w:rFonts w:ascii="Arial" w:hAnsi="Arial" w:cs="Arial"/>
        </w:rPr>
        <w:t xml:space="preserve"> – contains the system which reside inside the DMZ zone</w:t>
      </w:r>
    </w:p>
    <w:p w14:paraId="755716C4" w14:textId="61A3D2BD" w:rsidR="008B0527" w:rsidRPr="008B0527" w:rsidRDefault="00BA5F62" w:rsidP="00B12C9A">
      <w:pPr>
        <w:ind w:left="720"/>
        <w:rPr>
          <w:rFonts w:ascii="Arial" w:hAnsi="Arial" w:cs="Arial"/>
        </w:rPr>
      </w:pPr>
      <w:r>
        <w:rPr>
          <w:rFonts w:ascii="Arial" w:hAnsi="Arial" w:cs="Arial"/>
          <w:b/>
        </w:rPr>
        <w:t xml:space="preserve">Web </w:t>
      </w:r>
      <w:r w:rsidR="008B0527" w:rsidRPr="00000BD3">
        <w:rPr>
          <w:rFonts w:ascii="Arial" w:hAnsi="Arial" w:cs="Arial"/>
          <w:b/>
        </w:rPr>
        <w:t>Application Layer</w:t>
      </w:r>
      <w:r w:rsidR="008B0527" w:rsidRPr="008B0527">
        <w:rPr>
          <w:rFonts w:ascii="Arial" w:hAnsi="Arial" w:cs="Arial"/>
        </w:rPr>
        <w:t xml:space="preserve"> – contains the architecture’s application system reside inside the secured-network zone and protected by the security like Firewall port rules etc.</w:t>
      </w:r>
    </w:p>
    <w:p w14:paraId="1A2DB10C" w14:textId="28AD3A8B" w:rsidR="008B0527" w:rsidRDefault="008B0527" w:rsidP="008B0527">
      <w:pPr>
        <w:rPr>
          <w:rFonts w:ascii="Arial" w:hAnsi="Arial" w:cs="Arial"/>
        </w:rPr>
      </w:pPr>
    </w:p>
    <w:p w14:paraId="00CF1FB2" w14:textId="5EDB6035" w:rsidR="00EA2F2D" w:rsidRPr="00124913" w:rsidRDefault="00EA2F2D" w:rsidP="00124913">
      <w:pPr>
        <w:pStyle w:val="Heading1"/>
        <w:jc w:val="both"/>
        <w:rPr>
          <w:rFonts w:ascii="Arial" w:hAnsi="Arial" w:cs="Arial"/>
          <w:b w:val="0"/>
          <w:sz w:val="36"/>
        </w:rPr>
      </w:pPr>
      <w:bookmarkStart w:id="4" w:name="_Toc10012027"/>
      <w:r w:rsidRPr="00124913">
        <w:rPr>
          <w:rFonts w:ascii="Arial" w:hAnsi="Arial" w:cs="Arial"/>
          <w:b w:val="0"/>
          <w:sz w:val="36"/>
        </w:rPr>
        <w:t>Design Specification</w:t>
      </w:r>
      <w:bookmarkEnd w:id="4"/>
    </w:p>
    <w:p w14:paraId="24FF9701" w14:textId="77777777" w:rsidR="00EA2F2D" w:rsidRPr="00CB6C56" w:rsidRDefault="00EA2F2D" w:rsidP="00EA2F2D"/>
    <w:p w14:paraId="7C50C2B3" w14:textId="739A6158" w:rsidR="00EA2F2D" w:rsidRPr="00D3411D" w:rsidRDefault="00EA2F2D" w:rsidP="00EA2F2D">
      <w:pPr>
        <w:spacing w:line="300" w:lineRule="atLeast"/>
        <w:ind w:left="907"/>
        <w:jc w:val="both"/>
        <w:rPr>
          <w:rFonts w:ascii="Arial" w:hAnsi="Arial" w:cs="Arial"/>
        </w:rPr>
      </w:pPr>
      <w:r w:rsidRPr="00D3411D">
        <w:rPr>
          <w:rFonts w:ascii="Arial" w:hAnsi="Arial" w:cs="Arial"/>
        </w:rPr>
        <w:t xml:space="preserve">As part of the </w:t>
      </w:r>
      <w:r w:rsidR="00124913">
        <w:rPr>
          <w:rFonts w:ascii="Arial" w:hAnsi="Arial" w:cs="Arial"/>
        </w:rPr>
        <w:t>project,</w:t>
      </w:r>
      <w:r w:rsidRPr="00D3411D">
        <w:rPr>
          <w:rFonts w:ascii="Arial" w:hAnsi="Arial" w:cs="Arial"/>
        </w:rPr>
        <w:t xml:space="preserve"> following are the </w:t>
      </w:r>
      <w:r w:rsidR="00520DA7">
        <w:rPr>
          <w:rFonts w:ascii="Arial" w:hAnsi="Arial" w:cs="Arial"/>
        </w:rPr>
        <w:t xml:space="preserve">key </w:t>
      </w:r>
      <w:r w:rsidRPr="00D3411D">
        <w:rPr>
          <w:rFonts w:ascii="Arial" w:hAnsi="Arial" w:cs="Arial"/>
        </w:rPr>
        <w:t>interface required to meet the functional and non-functional requirements in-order to achieve the overall business need.</w:t>
      </w:r>
    </w:p>
    <w:p w14:paraId="58BA06B7" w14:textId="684DF10B" w:rsidR="00EA2F2D" w:rsidRPr="00D3411D" w:rsidRDefault="00EA2F2D" w:rsidP="00EA2F2D">
      <w:pPr>
        <w:spacing w:line="300" w:lineRule="atLeast"/>
        <w:ind w:left="907"/>
        <w:jc w:val="both"/>
        <w:rPr>
          <w:rFonts w:ascii="Arial" w:hAnsi="Arial" w:cs="Arial"/>
        </w:rPr>
      </w:pPr>
      <w:r w:rsidRPr="00D3411D">
        <w:rPr>
          <w:rFonts w:ascii="Arial" w:hAnsi="Arial" w:cs="Arial"/>
        </w:rPr>
        <w:t xml:space="preserve">Given below table describes system information which are part of the </w:t>
      </w:r>
      <w:r w:rsidR="0050775B">
        <w:rPr>
          <w:rFonts w:ascii="Arial" w:hAnsi="Arial" w:cs="Arial"/>
        </w:rPr>
        <w:t>project build &amp; deployment</w:t>
      </w:r>
      <w:r w:rsidRPr="00D3411D">
        <w:rPr>
          <w:rFonts w:ascii="Arial" w:hAnsi="Arial" w:cs="Arial"/>
        </w:rPr>
        <w:t xml:space="preserve"> implementation.</w:t>
      </w:r>
    </w:p>
    <w:p w14:paraId="73A07F55" w14:textId="77777777" w:rsidR="00EA2F2D" w:rsidRPr="00D3411D" w:rsidRDefault="00EA2F2D" w:rsidP="00EA2F2D">
      <w:pPr>
        <w:jc w:val="both"/>
        <w:rPr>
          <w:rFonts w:ascii="Arial" w:hAnsi="Arial" w:cs="Arial"/>
          <w:sz w:val="20"/>
          <w:szCs w:val="20"/>
        </w:rPr>
      </w:pP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4135"/>
      </w:tblGrid>
      <w:tr w:rsidR="00520DA7" w:rsidRPr="00D3411D" w14:paraId="245B0243" w14:textId="77777777" w:rsidTr="00520DA7">
        <w:trPr>
          <w:tblHeader/>
          <w:jc w:val="center"/>
        </w:trPr>
        <w:tc>
          <w:tcPr>
            <w:tcW w:w="2610" w:type="dxa"/>
            <w:shd w:val="clear" w:color="auto" w:fill="BFBFBF" w:themeFill="background1" w:themeFillShade="BF"/>
            <w:vAlign w:val="center"/>
          </w:tcPr>
          <w:p w14:paraId="6F41CC73" w14:textId="77777777" w:rsidR="00520DA7" w:rsidRPr="00D3411D" w:rsidRDefault="00520DA7" w:rsidP="0081531D">
            <w:pPr>
              <w:pStyle w:val="TableHeading"/>
              <w:jc w:val="both"/>
              <w:rPr>
                <w:rFonts w:cs="Arial"/>
                <w:i w:val="0"/>
              </w:rPr>
            </w:pPr>
            <w:r w:rsidRPr="00D3411D">
              <w:rPr>
                <w:rFonts w:cs="Arial"/>
                <w:i w:val="0"/>
              </w:rPr>
              <w:t>Application Information</w:t>
            </w:r>
          </w:p>
        </w:tc>
        <w:tc>
          <w:tcPr>
            <w:tcW w:w="4135" w:type="dxa"/>
            <w:shd w:val="clear" w:color="auto" w:fill="BFBFBF" w:themeFill="background1" w:themeFillShade="BF"/>
            <w:vAlign w:val="center"/>
          </w:tcPr>
          <w:p w14:paraId="4A4D3942" w14:textId="50ED8AFB" w:rsidR="00520DA7" w:rsidRPr="00D3411D" w:rsidRDefault="00520DA7" w:rsidP="0081531D">
            <w:pPr>
              <w:pStyle w:val="TableHeading"/>
              <w:rPr>
                <w:rFonts w:cs="Arial"/>
                <w:i w:val="0"/>
              </w:rPr>
            </w:pPr>
            <w:r>
              <w:rPr>
                <w:rFonts w:cs="Arial"/>
                <w:i w:val="0"/>
              </w:rPr>
              <w:t>Remarks</w:t>
            </w:r>
          </w:p>
        </w:tc>
      </w:tr>
      <w:tr w:rsidR="00520DA7" w:rsidRPr="00D3411D" w14:paraId="2C758518" w14:textId="77777777" w:rsidTr="00520DA7">
        <w:trPr>
          <w:jc w:val="center"/>
        </w:trPr>
        <w:tc>
          <w:tcPr>
            <w:tcW w:w="2610" w:type="dxa"/>
            <w:vAlign w:val="center"/>
          </w:tcPr>
          <w:p w14:paraId="7471FB83" w14:textId="63D7EF15" w:rsidR="00520DA7" w:rsidRDefault="00520DA7" w:rsidP="0081531D">
            <w:pPr>
              <w:pStyle w:val="TableText"/>
              <w:jc w:val="both"/>
              <w:rPr>
                <w:rFonts w:cs="Arial"/>
              </w:rPr>
            </w:pPr>
            <w:r>
              <w:rPr>
                <w:rFonts w:cs="Arial"/>
              </w:rPr>
              <w:t>H2 DB or</w:t>
            </w:r>
          </w:p>
          <w:p w14:paraId="52728288" w14:textId="210FC129" w:rsidR="00520DA7" w:rsidRPr="00D3411D" w:rsidRDefault="00520DA7" w:rsidP="0081531D">
            <w:pPr>
              <w:pStyle w:val="TableText"/>
              <w:jc w:val="both"/>
              <w:rPr>
                <w:rFonts w:cs="Arial"/>
              </w:rPr>
            </w:pPr>
            <w:r w:rsidRPr="00D3411D">
              <w:rPr>
                <w:rFonts w:cs="Arial"/>
              </w:rPr>
              <w:t>M</w:t>
            </w:r>
            <w:r>
              <w:rPr>
                <w:rFonts w:cs="Arial"/>
              </w:rPr>
              <w:t>y</w:t>
            </w:r>
            <w:r w:rsidRPr="00D3411D">
              <w:rPr>
                <w:rFonts w:cs="Arial"/>
              </w:rPr>
              <w:t>SQL Server</w:t>
            </w:r>
          </w:p>
        </w:tc>
        <w:tc>
          <w:tcPr>
            <w:tcW w:w="4135" w:type="dxa"/>
            <w:vAlign w:val="center"/>
          </w:tcPr>
          <w:p w14:paraId="0E066C1B" w14:textId="4965DF81" w:rsidR="00520DA7" w:rsidRPr="00D3411D" w:rsidRDefault="00520DA7" w:rsidP="0081531D">
            <w:pPr>
              <w:pStyle w:val="TableText"/>
              <w:jc w:val="center"/>
              <w:rPr>
                <w:rFonts w:cs="Arial"/>
              </w:rPr>
            </w:pPr>
            <w:r>
              <w:rPr>
                <w:rFonts w:cs="Arial"/>
              </w:rPr>
              <w:t>Embedded Instance or Docker Image</w:t>
            </w:r>
          </w:p>
        </w:tc>
      </w:tr>
      <w:tr w:rsidR="00520DA7" w:rsidRPr="00D3411D" w14:paraId="7AA925B5" w14:textId="77777777" w:rsidTr="00520DA7">
        <w:trPr>
          <w:jc w:val="center"/>
        </w:trPr>
        <w:tc>
          <w:tcPr>
            <w:tcW w:w="2610" w:type="dxa"/>
            <w:vAlign w:val="center"/>
          </w:tcPr>
          <w:p w14:paraId="337FBD1D" w14:textId="2D476B3A" w:rsidR="00520DA7" w:rsidRPr="00D3411D" w:rsidRDefault="00A247FB" w:rsidP="0081531D">
            <w:pPr>
              <w:pStyle w:val="TableText"/>
              <w:jc w:val="both"/>
              <w:rPr>
                <w:rFonts w:cs="Arial"/>
              </w:rPr>
            </w:pPr>
            <w:r>
              <w:rPr>
                <w:rFonts w:cs="Arial"/>
              </w:rPr>
              <w:t>Spring Boot</w:t>
            </w:r>
          </w:p>
        </w:tc>
        <w:tc>
          <w:tcPr>
            <w:tcW w:w="4135" w:type="dxa"/>
            <w:vAlign w:val="center"/>
          </w:tcPr>
          <w:p w14:paraId="4686E1BE" w14:textId="0965D8E5" w:rsidR="00520DA7" w:rsidRPr="00D3411D" w:rsidRDefault="00B4576E" w:rsidP="0081531D">
            <w:pPr>
              <w:pStyle w:val="TableText"/>
              <w:jc w:val="center"/>
              <w:rPr>
                <w:rFonts w:cs="Arial"/>
              </w:rPr>
            </w:pPr>
            <w:r>
              <w:rPr>
                <w:rFonts w:ascii="Consolas" w:hAnsi="Consolas" w:cs="Consolas"/>
                <w:color w:val="000000"/>
                <w:shd w:val="clear" w:color="auto" w:fill="E8F2FE"/>
              </w:rPr>
              <w:t>2.1.</w:t>
            </w:r>
            <w:proofErr w:type="gramStart"/>
            <w:r>
              <w:rPr>
                <w:rFonts w:ascii="Consolas" w:hAnsi="Consolas" w:cs="Consolas"/>
                <w:color w:val="000000"/>
                <w:shd w:val="clear" w:color="auto" w:fill="E8F2FE"/>
              </w:rPr>
              <w:t>5.RELEASE</w:t>
            </w:r>
            <w:proofErr w:type="gramEnd"/>
          </w:p>
        </w:tc>
      </w:tr>
      <w:tr w:rsidR="00520DA7" w:rsidRPr="00D3411D" w14:paraId="17193030" w14:textId="77777777" w:rsidTr="00520DA7">
        <w:trPr>
          <w:jc w:val="center"/>
        </w:trPr>
        <w:tc>
          <w:tcPr>
            <w:tcW w:w="2610" w:type="dxa"/>
            <w:vMerge w:val="restart"/>
            <w:vAlign w:val="center"/>
          </w:tcPr>
          <w:p w14:paraId="46188A83" w14:textId="0A77E691" w:rsidR="00520DA7" w:rsidRPr="00D3411D" w:rsidRDefault="00B4576E" w:rsidP="0081531D">
            <w:pPr>
              <w:pStyle w:val="TableText"/>
              <w:jc w:val="both"/>
              <w:rPr>
                <w:rFonts w:cs="Arial"/>
              </w:rPr>
            </w:pPr>
            <w:r>
              <w:rPr>
                <w:rFonts w:cs="Arial"/>
              </w:rPr>
              <w:t>Java/JDK8.0</w:t>
            </w:r>
          </w:p>
        </w:tc>
        <w:tc>
          <w:tcPr>
            <w:tcW w:w="4135" w:type="dxa"/>
            <w:vAlign w:val="center"/>
          </w:tcPr>
          <w:p w14:paraId="3686A3E0" w14:textId="7D6CC315" w:rsidR="00520DA7" w:rsidRPr="00D3411D" w:rsidRDefault="00B4576E" w:rsidP="0081531D">
            <w:pPr>
              <w:pStyle w:val="TableText"/>
              <w:jc w:val="center"/>
              <w:rPr>
                <w:rFonts w:cs="Arial"/>
              </w:rPr>
            </w:pPr>
            <w:r>
              <w:rPr>
                <w:rFonts w:cs="Arial"/>
              </w:rPr>
              <w:t>Java/JDK, JPA, Hibernate</w:t>
            </w:r>
          </w:p>
        </w:tc>
      </w:tr>
      <w:tr w:rsidR="00520DA7" w:rsidRPr="00D3411D" w14:paraId="09FEA917" w14:textId="77777777" w:rsidTr="00520DA7">
        <w:trPr>
          <w:jc w:val="center"/>
        </w:trPr>
        <w:tc>
          <w:tcPr>
            <w:tcW w:w="2610" w:type="dxa"/>
            <w:vMerge/>
            <w:vAlign w:val="center"/>
          </w:tcPr>
          <w:p w14:paraId="3C5A713D" w14:textId="77777777" w:rsidR="00520DA7" w:rsidRPr="00D3411D" w:rsidRDefault="00520DA7" w:rsidP="0081531D">
            <w:pPr>
              <w:pStyle w:val="TableText"/>
              <w:jc w:val="both"/>
              <w:rPr>
                <w:rFonts w:cs="Arial"/>
              </w:rPr>
            </w:pPr>
          </w:p>
        </w:tc>
        <w:tc>
          <w:tcPr>
            <w:tcW w:w="4135" w:type="dxa"/>
            <w:vAlign w:val="center"/>
          </w:tcPr>
          <w:p w14:paraId="74B6F5CB" w14:textId="7C4B7247" w:rsidR="00520DA7" w:rsidRPr="00D3411D" w:rsidRDefault="009F6E1F" w:rsidP="0081531D">
            <w:pPr>
              <w:pStyle w:val="TableText"/>
              <w:jc w:val="center"/>
              <w:rPr>
                <w:rFonts w:cs="Arial"/>
              </w:rPr>
            </w:pPr>
            <w:r>
              <w:rPr>
                <w:rFonts w:cs="Arial"/>
              </w:rPr>
              <w:t>3</w:t>
            </w:r>
            <w:r w:rsidRPr="009F6E1F">
              <w:rPr>
                <w:rFonts w:cs="Arial"/>
                <w:vertAlign w:val="superscript"/>
              </w:rPr>
              <w:t>rd</w:t>
            </w:r>
            <w:r>
              <w:rPr>
                <w:rFonts w:cs="Arial"/>
              </w:rPr>
              <w:t xml:space="preserve"> Party Open s</w:t>
            </w:r>
            <w:r w:rsidR="00334960">
              <w:rPr>
                <w:rFonts w:cs="Arial"/>
              </w:rPr>
              <w:t>o</w:t>
            </w:r>
            <w:r>
              <w:rPr>
                <w:rFonts w:cs="Arial"/>
              </w:rPr>
              <w:t>u</w:t>
            </w:r>
            <w:r w:rsidR="00334960">
              <w:rPr>
                <w:rFonts w:cs="Arial"/>
              </w:rPr>
              <w:t>r</w:t>
            </w:r>
            <w:r>
              <w:rPr>
                <w:rFonts w:cs="Arial"/>
              </w:rPr>
              <w:t>ce libraries</w:t>
            </w:r>
          </w:p>
        </w:tc>
      </w:tr>
      <w:tr w:rsidR="00B658E7" w:rsidRPr="00D3411D" w14:paraId="0DF0C8FB" w14:textId="77777777" w:rsidTr="00520DA7">
        <w:trPr>
          <w:jc w:val="center"/>
        </w:trPr>
        <w:tc>
          <w:tcPr>
            <w:tcW w:w="2610" w:type="dxa"/>
            <w:vAlign w:val="center"/>
          </w:tcPr>
          <w:p w14:paraId="058DB284" w14:textId="300D33DF" w:rsidR="00B658E7" w:rsidRPr="00D3411D" w:rsidRDefault="00B658E7" w:rsidP="0081531D">
            <w:pPr>
              <w:pStyle w:val="TableText"/>
              <w:jc w:val="both"/>
              <w:rPr>
                <w:rFonts w:cs="Arial"/>
              </w:rPr>
            </w:pPr>
            <w:r>
              <w:rPr>
                <w:rFonts w:cs="Arial"/>
              </w:rPr>
              <w:t>Web Server</w:t>
            </w:r>
          </w:p>
        </w:tc>
        <w:tc>
          <w:tcPr>
            <w:tcW w:w="4135" w:type="dxa"/>
            <w:vAlign w:val="center"/>
          </w:tcPr>
          <w:p w14:paraId="28061F70" w14:textId="554A1B6A" w:rsidR="00B658E7" w:rsidRDefault="00B658E7" w:rsidP="0081531D">
            <w:pPr>
              <w:pStyle w:val="TableText"/>
              <w:jc w:val="center"/>
              <w:rPr>
                <w:rFonts w:cs="Arial"/>
              </w:rPr>
            </w:pPr>
            <w:r>
              <w:rPr>
                <w:rFonts w:cs="Arial"/>
              </w:rPr>
              <w:t>Tomcat Server</w:t>
            </w:r>
          </w:p>
        </w:tc>
      </w:tr>
    </w:tbl>
    <w:p w14:paraId="09A99E2B" w14:textId="77777777" w:rsidR="00EA2F2D" w:rsidRPr="00D3411D" w:rsidRDefault="00EA2F2D" w:rsidP="00EA2F2D">
      <w:pPr>
        <w:jc w:val="both"/>
        <w:rPr>
          <w:rFonts w:ascii="Arial" w:hAnsi="Arial" w:cs="Arial"/>
          <w:sz w:val="20"/>
          <w:szCs w:val="20"/>
        </w:rPr>
      </w:pPr>
    </w:p>
    <w:p w14:paraId="4B257DAF" w14:textId="77777777" w:rsidR="00EA2F2D" w:rsidRPr="0002782F" w:rsidRDefault="00EA2F2D" w:rsidP="0002782F">
      <w:pPr>
        <w:pStyle w:val="Heading1"/>
        <w:numPr>
          <w:ilvl w:val="1"/>
          <w:numId w:val="1"/>
        </w:numPr>
        <w:jc w:val="both"/>
        <w:rPr>
          <w:rFonts w:ascii="Arial" w:hAnsi="Arial" w:cs="Arial"/>
          <w:b w:val="0"/>
          <w:sz w:val="36"/>
        </w:rPr>
      </w:pPr>
      <w:bookmarkStart w:id="5" w:name="_Toc10012028"/>
      <w:r w:rsidRPr="0002782F">
        <w:rPr>
          <w:rFonts w:ascii="Arial" w:hAnsi="Arial" w:cs="Arial"/>
          <w:b w:val="0"/>
          <w:sz w:val="36"/>
        </w:rPr>
        <w:t>Guiding Principles</w:t>
      </w:r>
      <w:bookmarkEnd w:id="5"/>
      <w:r w:rsidRPr="0002782F">
        <w:rPr>
          <w:rFonts w:ascii="Arial" w:hAnsi="Arial" w:cs="Arial"/>
          <w:b w:val="0"/>
          <w:sz w:val="36"/>
        </w:rPr>
        <w:t xml:space="preserve"> </w:t>
      </w:r>
    </w:p>
    <w:p w14:paraId="64252A28" w14:textId="4CDE53C7" w:rsidR="00EA2F2D" w:rsidRDefault="00EA2F2D" w:rsidP="008B0527">
      <w:pPr>
        <w:rPr>
          <w:rFonts w:ascii="Arial" w:hAnsi="Arial" w:cs="Arial"/>
        </w:rPr>
      </w:pPr>
    </w:p>
    <w:p w14:paraId="555CDC50" w14:textId="18CF5858" w:rsidR="00772276" w:rsidRDefault="00772276" w:rsidP="00446931">
      <w:pPr>
        <w:spacing w:line="300" w:lineRule="atLeast"/>
        <w:ind w:left="907"/>
        <w:jc w:val="both"/>
        <w:rPr>
          <w:rFonts w:ascii="Arial" w:hAnsi="Arial" w:cs="Arial"/>
        </w:rPr>
      </w:pPr>
      <w:r w:rsidRPr="003C2B7F">
        <w:rPr>
          <w:rFonts w:ascii="Arial" w:hAnsi="Arial" w:cs="Arial"/>
        </w:rPr>
        <w:t xml:space="preserve">Guiding principles provide a foundation upon which to develop the target architecture for the </w:t>
      </w:r>
      <w:r w:rsidR="0095281C">
        <w:rPr>
          <w:rFonts w:ascii="Arial" w:hAnsi="Arial" w:cs="Arial"/>
        </w:rPr>
        <w:t>Application</w:t>
      </w:r>
      <w:r w:rsidRPr="003C2B7F">
        <w:rPr>
          <w:rFonts w:ascii="Arial" w:hAnsi="Arial" w:cs="Arial"/>
        </w:rPr>
        <w:t>.</w:t>
      </w:r>
      <w:r w:rsidR="00446931">
        <w:rPr>
          <w:rFonts w:ascii="Arial" w:hAnsi="Arial" w:cs="Arial"/>
        </w:rPr>
        <w:t xml:space="preserve"> S</w:t>
      </w:r>
      <w:r w:rsidRPr="003C2B7F">
        <w:rPr>
          <w:rFonts w:ascii="Arial" w:hAnsi="Arial" w:cs="Arial"/>
        </w:rPr>
        <w:t>ome of the guiding principles that will be followed during the design and development are outlined below.</w:t>
      </w:r>
    </w:p>
    <w:p w14:paraId="236952CA" w14:textId="77777777" w:rsidR="0095281C" w:rsidRDefault="0095281C" w:rsidP="00446931">
      <w:pPr>
        <w:spacing w:line="300" w:lineRule="atLeast"/>
        <w:ind w:left="907"/>
        <w:jc w:val="both"/>
        <w:rPr>
          <w:rFonts w:ascii="Arial" w:hAnsi="Arial" w:cs="Arial"/>
        </w:rPr>
      </w:pPr>
    </w:p>
    <w:p w14:paraId="5CFA3652" w14:textId="77777777" w:rsidR="00772276" w:rsidRPr="00475213" w:rsidRDefault="00772276" w:rsidP="00772276">
      <w:pPr>
        <w:pStyle w:val="ListParagraph"/>
        <w:numPr>
          <w:ilvl w:val="0"/>
          <w:numId w:val="10"/>
        </w:numPr>
        <w:spacing w:after="0"/>
        <w:rPr>
          <w:rFonts w:ascii="Arial" w:hAnsi="Arial" w:cs="Arial"/>
        </w:rPr>
      </w:pPr>
      <w:r>
        <w:rPr>
          <w:rFonts w:ascii="Arial" w:hAnsi="Arial" w:cs="Arial"/>
          <w:b/>
        </w:rPr>
        <w:t xml:space="preserve">Scalable </w:t>
      </w:r>
    </w:p>
    <w:p w14:paraId="0602C0F5" w14:textId="77777777" w:rsidR="00772276" w:rsidRPr="00475213" w:rsidRDefault="00772276" w:rsidP="00772276">
      <w:pPr>
        <w:pStyle w:val="ListParagraph"/>
        <w:spacing w:after="0"/>
        <w:ind w:left="1260"/>
        <w:rPr>
          <w:rFonts w:ascii="Arial" w:hAnsi="Arial" w:cs="Arial"/>
        </w:rPr>
      </w:pPr>
    </w:p>
    <w:p w14:paraId="32B13053" w14:textId="77777777" w:rsidR="00772276" w:rsidRDefault="00772276" w:rsidP="00772276">
      <w:pPr>
        <w:spacing w:line="300" w:lineRule="atLeast"/>
        <w:ind w:left="907"/>
        <w:jc w:val="both"/>
        <w:rPr>
          <w:rFonts w:ascii="Arial" w:hAnsi="Arial" w:cs="Arial"/>
        </w:rPr>
      </w:pPr>
      <w:r w:rsidRPr="00475213">
        <w:rPr>
          <w:rFonts w:ascii="Arial" w:hAnsi="Arial" w:cs="Arial"/>
        </w:rPr>
        <w:t>Scalability is the ability of the platform to scale both up and down to support varying numbers of users or transaction volumes. The application should be able to scale horizontally (by adding more servers) or vertically (by increasing hardware capacity or software efficiency).</w:t>
      </w:r>
    </w:p>
    <w:p w14:paraId="5297B844" w14:textId="77777777" w:rsidR="00772276" w:rsidRDefault="00772276" w:rsidP="00772276">
      <w:pPr>
        <w:spacing w:line="300" w:lineRule="atLeast"/>
        <w:ind w:left="907"/>
        <w:jc w:val="both"/>
        <w:rPr>
          <w:rFonts w:ascii="Arial" w:hAnsi="Arial" w:cs="Arial"/>
        </w:rPr>
      </w:pPr>
    </w:p>
    <w:p w14:paraId="2184F9EC" w14:textId="77777777" w:rsidR="00772276" w:rsidRDefault="00772276" w:rsidP="00772276">
      <w:pPr>
        <w:pStyle w:val="ListParagraph"/>
        <w:numPr>
          <w:ilvl w:val="0"/>
          <w:numId w:val="10"/>
        </w:numPr>
        <w:spacing w:after="0"/>
        <w:rPr>
          <w:rFonts w:ascii="Arial" w:hAnsi="Arial" w:cs="Arial"/>
          <w:b/>
        </w:rPr>
      </w:pPr>
      <w:r>
        <w:rPr>
          <w:rFonts w:ascii="Arial" w:hAnsi="Arial" w:cs="Arial"/>
          <w:b/>
        </w:rPr>
        <w:t>Flexible</w:t>
      </w:r>
    </w:p>
    <w:p w14:paraId="057497D2" w14:textId="77777777" w:rsidR="00772276" w:rsidRPr="0020015A" w:rsidRDefault="00772276" w:rsidP="00772276">
      <w:pPr>
        <w:pStyle w:val="ListParagraph"/>
        <w:spacing w:after="0"/>
        <w:ind w:left="1260"/>
        <w:rPr>
          <w:rFonts w:ascii="Arial" w:hAnsi="Arial" w:cs="Arial"/>
          <w:b/>
        </w:rPr>
      </w:pPr>
    </w:p>
    <w:p w14:paraId="64F118E5" w14:textId="77777777" w:rsidR="00772276" w:rsidRPr="0020015A" w:rsidRDefault="00772276" w:rsidP="00772276">
      <w:pPr>
        <w:spacing w:line="300" w:lineRule="atLeast"/>
        <w:ind w:left="907"/>
        <w:jc w:val="both"/>
        <w:rPr>
          <w:rFonts w:ascii="Arial" w:hAnsi="Arial" w:cs="Arial"/>
        </w:rPr>
      </w:pPr>
      <w:r w:rsidRPr="0020015A">
        <w:rPr>
          <w:rFonts w:ascii="Arial" w:hAnsi="Arial" w:cs="Arial"/>
        </w:rPr>
        <w:t>Flexibility is the ability of the application to adapt and evolve to accommodate new requirements without affecting the existing operations. This relies on a modular architecture, which isolates the complexity of integration, presentation, and business logic from each other in order to allow for the easy integration of new technologies and processes within the application.</w:t>
      </w:r>
    </w:p>
    <w:p w14:paraId="1054FF95" w14:textId="77777777" w:rsidR="00772276" w:rsidRDefault="00772276" w:rsidP="00772276">
      <w:pPr>
        <w:pStyle w:val="ListParagraph"/>
        <w:spacing w:after="0"/>
        <w:ind w:left="1260"/>
        <w:rPr>
          <w:rFonts w:ascii="Arial" w:hAnsi="Arial" w:cs="Arial"/>
          <w:b/>
        </w:rPr>
      </w:pPr>
    </w:p>
    <w:p w14:paraId="27DDAA4F" w14:textId="77777777" w:rsidR="00772276" w:rsidRDefault="00772276" w:rsidP="00772276">
      <w:pPr>
        <w:pStyle w:val="ListParagraph"/>
        <w:numPr>
          <w:ilvl w:val="0"/>
          <w:numId w:val="10"/>
        </w:numPr>
        <w:spacing w:after="0"/>
        <w:rPr>
          <w:rFonts w:ascii="Arial" w:hAnsi="Arial" w:cs="Arial"/>
          <w:b/>
        </w:rPr>
      </w:pPr>
      <w:r w:rsidRPr="00751FA3">
        <w:rPr>
          <w:rFonts w:ascii="Arial" w:hAnsi="Arial" w:cs="Arial"/>
          <w:b/>
        </w:rPr>
        <w:t>Standards-Based</w:t>
      </w:r>
    </w:p>
    <w:p w14:paraId="7DDB4E7F" w14:textId="77777777" w:rsidR="00772276" w:rsidRPr="00751FA3" w:rsidRDefault="00772276" w:rsidP="00772276">
      <w:pPr>
        <w:pStyle w:val="ListParagraph"/>
        <w:spacing w:after="0"/>
        <w:ind w:left="1260"/>
        <w:rPr>
          <w:rFonts w:ascii="Arial" w:hAnsi="Arial" w:cs="Arial"/>
          <w:b/>
        </w:rPr>
      </w:pPr>
    </w:p>
    <w:p w14:paraId="615F4802" w14:textId="33ED1761" w:rsidR="00772276" w:rsidRDefault="006B5117" w:rsidP="00772276">
      <w:pPr>
        <w:spacing w:line="300" w:lineRule="atLeast"/>
        <w:ind w:left="907"/>
        <w:jc w:val="both"/>
        <w:rPr>
          <w:rFonts w:ascii="Arial" w:hAnsi="Arial" w:cs="Arial"/>
        </w:rPr>
      </w:pPr>
      <w:r>
        <w:rPr>
          <w:rFonts w:ascii="Arial" w:hAnsi="Arial" w:cs="Arial"/>
        </w:rPr>
        <w:t>Web-</w:t>
      </w:r>
      <w:r w:rsidR="00772276" w:rsidRPr="00751FA3">
        <w:rPr>
          <w:rFonts w:ascii="Arial" w:hAnsi="Arial" w:cs="Arial"/>
        </w:rPr>
        <w:t xml:space="preserve">services will comply with established industry standards. The standards-compliance will not only apply to application development but also to design, platform/infrastructure and other parts of the Integration. Examples of standards include REST, </w:t>
      </w:r>
      <w:r w:rsidR="00F9737B">
        <w:rPr>
          <w:rFonts w:ascii="Arial" w:hAnsi="Arial" w:cs="Arial"/>
        </w:rPr>
        <w:t xml:space="preserve">JSON, </w:t>
      </w:r>
      <w:r w:rsidR="00772276" w:rsidRPr="00751FA3">
        <w:rPr>
          <w:rFonts w:ascii="Arial" w:hAnsi="Arial" w:cs="Arial"/>
        </w:rPr>
        <w:t>SOA and J2EE,</w:t>
      </w:r>
    </w:p>
    <w:p w14:paraId="0840C859" w14:textId="7A0FE144" w:rsidR="00772276" w:rsidRDefault="00772276" w:rsidP="008B0527">
      <w:pPr>
        <w:rPr>
          <w:rFonts w:ascii="Arial" w:hAnsi="Arial" w:cs="Arial"/>
        </w:rPr>
      </w:pPr>
    </w:p>
    <w:p w14:paraId="33F76CDB" w14:textId="77777777" w:rsidR="00E36896" w:rsidRPr="00D3411D" w:rsidRDefault="00E36896" w:rsidP="007D1A7B">
      <w:pPr>
        <w:pStyle w:val="ListParagraph"/>
        <w:numPr>
          <w:ilvl w:val="0"/>
          <w:numId w:val="10"/>
        </w:numPr>
        <w:spacing w:after="0"/>
        <w:rPr>
          <w:rFonts w:ascii="Arial" w:hAnsi="Arial" w:cs="Arial"/>
          <w:b/>
        </w:rPr>
      </w:pPr>
      <w:r w:rsidRPr="00D3411D">
        <w:rPr>
          <w:rFonts w:ascii="Arial" w:hAnsi="Arial" w:cs="Arial"/>
          <w:b/>
        </w:rPr>
        <w:t>Data Format</w:t>
      </w:r>
    </w:p>
    <w:p w14:paraId="3617DE08" w14:textId="77777777" w:rsidR="00E36896" w:rsidRPr="00D3411D" w:rsidRDefault="00E36896" w:rsidP="00E36896">
      <w:pPr>
        <w:ind w:left="900"/>
        <w:jc w:val="both"/>
        <w:rPr>
          <w:rFonts w:ascii="Arial" w:hAnsi="Arial" w:cs="Arial"/>
        </w:rPr>
      </w:pPr>
    </w:p>
    <w:p w14:paraId="4CADB5E4" w14:textId="77777777" w:rsidR="00E36896" w:rsidRPr="00D3411D" w:rsidRDefault="00E36896" w:rsidP="00E36896">
      <w:pPr>
        <w:spacing w:line="300" w:lineRule="atLeast"/>
        <w:ind w:left="907"/>
        <w:jc w:val="both"/>
        <w:rPr>
          <w:rFonts w:ascii="Arial" w:hAnsi="Arial" w:cs="Arial"/>
        </w:rPr>
      </w:pPr>
      <w:r w:rsidRPr="00D3411D">
        <w:rPr>
          <w:rFonts w:ascii="Arial" w:hAnsi="Arial" w:cs="Arial"/>
        </w:rPr>
        <w:t>JSON is considered as the default standard format for data exchanges with the service. However, support for XML format also would be provided by the service if there is a need for the same.</w:t>
      </w:r>
    </w:p>
    <w:p w14:paraId="3F27D5A1" w14:textId="77777777" w:rsidR="00E36896" w:rsidRPr="00D3411D" w:rsidRDefault="00E36896" w:rsidP="00E36896">
      <w:pPr>
        <w:rPr>
          <w:rFonts w:ascii="Arial" w:hAnsi="Arial" w:cs="Arial"/>
          <w:sz w:val="20"/>
          <w:szCs w:val="20"/>
        </w:rPr>
      </w:pPr>
    </w:p>
    <w:p w14:paraId="763B473E" w14:textId="77777777" w:rsidR="00E36896" w:rsidRPr="00D3411D" w:rsidRDefault="00E36896" w:rsidP="007D1A7B">
      <w:pPr>
        <w:pStyle w:val="ListParagraph"/>
        <w:numPr>
          <w:ilvl w:val="0"/>
          <w:numId w:val="10"/>
        </w:numPr>
        <w:spacing w:after="0"/>
        <w:rPr>
          <w:rFonts w:ascii="Arial" w:hAnsi="Arial" w:cs="Arial"/>
          <w:b/>
        </w:rPr>
      </w:pPr>
      <w:r w:rsidRPr="00D3411D">
        <w:rPr>
          <w:rFonts w:ascii="Arial" w:hAnsi="Arial" w:cs="Arial"/>
          <w:b/>
        </w:rPr>
        <w:t>URL Endpoint Design</w:t>
      </w:r>
    </w:p>
    <w:p w14:paraId="5B2919D8" w14:textId="77777777" w:rsidR="00E36896" w:rsidRPr="00D3411D" w:rsidRDefault="00E36896" w:rsidP="00E36896">
      <w:pPr>
        <w:ind w:left="900"/>
        <w:jc w:val="both"/>
        <w:rPr>
          <w:rFonts w:ascii="Arial" w:hAnsi="Arial" w:cs="Arial"/>
        </w:rPr>
      </w:pPr>
    </w:p>
    <w:p w14:paraId="52D16B47" w14:textId="65F54849" w:rsidR="00E36896" w:rsidRPr="00D3411D" w:rsidRDefault="00E36896" w:rsidP="00E36896">
      <w:pPr>
        <w:spacing w:line="300" w:lineRule="atLeast"/>
        <w:ind w:left="907"/>
        <w:jc w:val="both"/>
        <w:rPr>
          <w:rFonts w:ascii="Arial" w:hAnsi="Arial" w:cs="Arial"/>
        </w:rPr>
      </w:pPr>
      <w:r w:rsidRPr="00D3411D">
        <w:rPr>
          <w:rFonts w:ascii="Arial" w:hAnsi="Arial" w:cs="Arial"/>
        </w:rPr>
        <w:t xml:space="preserve">The API would be published </w:t>
      </w:r>
      <w:r w:rsidR="002647F9">
        <w:rPr>
          <w:rFonts w:ascii="Arial" w:hAnsi="Arial" w:cs="Arial"/>
        </w:rPr>
        <w:t xml:space="preserve">using Swagger UI </w:t>
      </w:r>
      <w:r w:rsidRPr="00D3411D">
        <w:rPr>
          <w:rFonts w:ascii="Arial" w:hAnsi="Arial" w:cs="Arial"/>
        </w:rPr>
        <w:t>as REST endpoint for better maintainability covering multiple resources</w:t>
      </w:r>
      <w:r w:rsidR="002647F9">
        <w:rPr>
          <w:rFonts w:ascii="Arial" w:hAnsi="Arial" w:cs="Arial"/>
        </w:rPr>
        <w:t xml:space="preserve"> like User, Member, </w:t>
      </w:r>
      <w:r w:rsidR="00FA35E2">
        <w:rPr>
          <w:rFonts w:ascii="Arial" w:hAnsi="Arial" w:cs="Arial"/>
        </w:rPr>
        <w:t xml:space="preserve">Expense, Category, </w:t>
      </w:r>
      <w:proofErr w:type="spellStart"/>
      <w:r w:rsidR="00FA35E2">
        <w:rPr>
          <w:rFonts w:ascii="Arial" w:hAnsi="Arial" w:cs="Arial"/>
        </w:rPr>
        <w:t>MemberExpense</w:t>
      </w:r>
      <w:proofErr w:type="spellEnd"/>
      <w:r w:rsidR="00FA35E2">
        <w:rPr>
          <w:rFonts w:ascii="Arial" w:hAnsi="Arial" w:cs="Arial"/>
        </w:rPr>
        <w:t xml:space="preserve"> etc</w:t>
      </w:r>
      <w:r w:rsidRPr="00D3411D">
        <w:rPr>
          <w:rFonts w:ascii="Arial" w:hAnsi="Arial" w:cs="Arial"/>
        </w:rPr>
        <w:t>. The URLs should be short and descriptive and utilize the natural hierarchy of the path structure.</w:t>
      </w:r>
    </w:p>
    <w:p w14:paraId="470D6DA4" w14:textId="77777777" w:rsidR="00E36896" w:rsidRPr="00D3411D" w:rsidRDefault="00E36896" w:rsidP="00E36896">
      <w:pPr>
        <w:ind w:left="900"/>
        <w:jc w:val="both"/>
        <w:rPr>
          <w:rFonts w:ascii="Arial" w:hAnsi="Arial" w:cs="Arial"/>
        </w:rPr>
      </w:pPr>
    </w:p>
    <w:p w14:paraId="6934072A" w14:textId="77777777" w:rsidR="00E36896" w:rsidRPr="00D3411D" w:rsidRDefault="00E36896" w:rsidP="00E36896">
      <w:pPr>
        <w:ind w:left="900"/>
        <w:jc w:val="both"/>
        <w:rPr>
          <w:rFonts w:ascii="Arial" w:hAnsi="Arial" w:cs="Arial"/>
        </w:rPr>
      </w:pPr>
      <w:r w:rsidRPr="00D3411D">
        <w:rPr>
          <w:rFonts w:ascii="Arial" w:hAnsi="Arial" w:cs="Arial"/>
        </w:rPr>
        <w:t>Here are few examples:</w:t>
      </w:r>
    </w:p>
    <w:p w14:paraId="0C03C741" w14:textId="7A8464F4" w:rsidR="00E36896" w:rsidRPr="00D3411D" w:rsidRDefault="00E36896" w:rsidP="00E36896">
      <w:pPr>
        <w:pStyle w:val="ListParagraph"/>
        <w:numPr>
          <w:ilvl w:val="0"/>
          <w:numId w:val="11"/>
        </w:numPr>
        <w:spacing w:after="0"/>
        <w:jc w:val="both"/>
        <w:rPr>
          <w:rFonts w:ascii="Arial" w:hAnsi="Arial" w:cs="Arial"/>
          <w:szCs w:val="24"/>
        </w:rPr>
      </w:pPr>
      <w:r w:rsidRPr="00D3411D">
        <w:rPr>
          <w:rFonts w:ascii="Arial" w:eastAsia="Times New Roman" w:hAnsi="Arial" w:cs="Arial"/>
          <w:szCs w:val="24"/>
        </w:rPr>
        <w:t>/</w:t>
      </w:r>
      <w:r w:rsidR="00793921">
        <w:rPr>
          <w:rFonts w:ascii="Arial" w:eastAsia="Times New Roman" w:hAnsi="Arial" w:cs="Arial"/>
          <w:szCs w:val="24"/>
        </w:rPr>
        <w:t>users</w:t>
      </w:r>
      <w:r w:rsidRPr="00D3411D">
        <w:rPr>
          <w:rFonts w:ascii="Arial" w:hAnsi="Arial" w:cs="Arial"/>
          <w:szCs w:val="24"/>
        </w:rPr>
        <w:t xml:space="preserve"> - Refers to the collection of </w:t>
      </w:r>
      <w:r w:rsidR="00793921">
        <w:rPr>
          <w:rFonts w:ascii="Arial" w:hAnsi="Arial" w:cs="Arial"/>
          <w:szCs w:val="24"/>
        </w:rPr>
        <w:t>Users</w:t>
      </w:r>
    </w:p>
    <w:p w14:paraId="07FFB8CC" w14:textId="6C60ED2F" w:rsidR="00E36896" w:rsidRPr="00D3411D" w:rsidRDefault="00E36896" w:rsidP="00E36896">
      <w:pPr>
        <w:pStyle w:val="ListParagraph"/>
        <w:numPr>
          <w:ilvl w:val="0"/>
          <w:numId w:val="11"/>
        </w:numPr>
        <w:spacing w:after="0"/>
        <w:jc w:val="both"/>
        <w:rPr>
          <w:rFonts w:ascii="Arial" w:hAnsi="Arial" w:cs="Arial"/>
          <w:szCs w:val="24"/>
        </w:rPr>
      </w:pPr>
      <w:r w:rsidRPr="00D3411D">
        <w:rPr>
          <w:rFonts w:ascii="Arial" w:eastAsia="Times New Roman" w:hAnsi="Arial" w:cs="Arial"/>
          <w:szCs w:val="24"/>
        </w:rPr>
        <w:t>/</w:t>
      </w:r>
      <w:r w:rsidR="00793921">
        <w:rPr>
          <w:rFonts w:ascii="Arial" w:eastAsia="Times New Roman" w:hAnsi="Arial" w:cs="Arial"/>
          <w:szCs w:val="24"/>
        </w:rPr>
        <w:t>users</w:t>
      </w:r>
      <w:r w:rsidRPr="00D3411D">
        <w:rPr>
          <w:rFonts w:ascii="Arial" w:eastAsia="Times New Roman" w:hAnsi="Arial" w:cs="Arial"/>
          <w:szCs w:val="24"/>
        </w:rPr>
        <w:t>/1234</w:t>
      </w:r>
      <w:r w:rsidRPr="00D3411D">
        <w:rPr>
          <w:rFonts w:ascii="Arial" w:hAnsi="Arial" w:cs="Arial"/>
          <w:szCs w:val="24"/>
        </w:rPr>
        <w:t xml:space="preserve"> - Refers to the </w:t>
      </w:r>
      <w:proofErr w:type="gramStart"/>
      <w:r w:rsidRPr="00D3411D">
        <w:rPr>
          <w:rFonts w:ascii="Arial" w:hAnsi="Arial" w:cs="Arial"/>
          <w:szCs w:val="24"/>
        </w:rPr>
        <w:t xml:space="preserve">particular </w:t>
      </w:r>
      <w:r w:rsidR="00793921">
        <w:rPr>
          <w:rFonts w:ascii="Arial" w:hAnsi="Arial" w:cs="Arial"/>
          <w:szCs w:val="24"/>
        </w:rPr>
        <w:t>User</w:t>
      </w:r>
      <w:proofErr w:type="gramEnd"/>
      <w:r w:rsidRPr="00D3411D">
        <w:rPr>
          <w:rFonts w:ascii="Arial" w:hAnsi="Arial" w:cs="Arial"/>
          <w:szCs w:val="24"/>
        </w:rPr>
        <w:t xml:space="preserve"> with Id 1234</w:t>
      </w:r>
    </w:p>
    <w:p w14:paraId="786115B7" w14:textId="629795F6" w:rsidR="00E36896" w:rsidRPr="00D3411D" w:rsidRDefault="00E36896" w:rsidP="00E36896">
      <w:pPr>
        <w:pStyle w:val="ListParagraph"/>
        <w:numPr>
          <w:ilvl w:val="0"/>
          <w:numId w:val="11"/>
        </w:numPr>
        <w:spacing w:after="0"/>
        <w:jc w:val="both"/>
        <w:rPr>
          <w:rFonts w:ascii="Arial" w:hAnsi="Arial" w:cs="Arial"/>
          <w:szCs w:val="24"/>
        </w:rPr>
      </w:pPr>
      <w:r w:rsidRPr="00D3411D">
        <w:rPr>
          <w:rFonts w:ascii="Arial" w:eastAsia="Times New Roman" w:hAnsi="Arial" w:cs="Arial"/>
          <w:szCs w:val="24"/>
        </w:rPr>
        <w:t>/</w:t>
      </w:r>
      <w:r w:rsidR="00C11621">
        <w:rPr>
          <w:rFonts w:ascii="Arial" w:eastAsia="Times New Roman" w:hAnsi="Arial" w:cs="Arial"/>
          <w:szCs w:val="24"/>
        </w:rPr>
        <w:t>users</w:t>
      </w:r>
      <w:r w:rsidRPr="00D3411D">
        <w:rPr>
          <w:rFonts w:ascii="Arial" w:eastAsia="Times New Roman" w:hAnsi="Arial" w:cs="Arial"/>
          <w:szCs w:val="24"/>
        </w:rPr>
        <w:t>/1234/</w:t>
      </w:r>
      <w:r w:rsidR="00C11621">
        <w:rPr>
          <w:rFonts w:ascii="Arial" w:eastAsia="Times New Roman" w:hAnsi="Arial" w:cs="Arial"/>
          <w:szCs w:val="24"/>
        </w:rPr>
        <w:t>expense</w:t>
      </w:r>
      <w:r w:rsidRPr="00D3411D">
        <w:rPr>
          <w:rFonts w:ascii="Arial" w:hAnsi="Arial" w:cs="Arial"/>
          <w:szCs w:val="24"/>
        </w:rPr>
        <w:t xml:space="preserve"> - Refers to the </w:t>
      </w:r>
      <w:r w:rsidR="00C11621">
        <w:rPr>
          <w:rFonts w:ascii="Arial" w:hAnsi="Arial" w:cs="Arial"/>
          <w:szCs w:val="24"/>
        </w:rPr>
        <w:t>Expenses</w:t>
      </w:r>
      <w:r w:rsidRPr="00D3411D">
        <w:rPr>
          <w:rFonts w:ascii="Arial" w:hAnsi="Arial" w:cs="Arial"/>
          <w:szCs w:val="24"/>
        </w:rPr>
        <w:t xml:space="preserve"> against the </w:t>
      </w:r>
      <w:r w:rsidR="00C11621">
        <w:rPr>
          <w:rFonts w:ascii="Arial" w:hAnsi="Arial" w:cs="Arial"/>
          <w:szCs w:val="24"/>
        </w:rPr>
        <w:t>User</w:t>
      </w:r>
      <w:r w:rsidR="00C11621" w:rsidRPr="00D3411D">
        <w:rPr>
          <w:rFonts w:ascii="Arial" w:hAnsi="Arial" w:cs="Arial"/>
          <w:szCs w:val="24"/>
        </w:rPr>
        <w:t xml:space="preserve"> </w:t>
      </w:r>
      <w:r w:rsidRPr="00D3411D">
        <w:rPr>
          <w:rFonts w:ascii="Arial" w:hAnsi="Arial" w:cs="Arial"/>
          <w:szCs w:val="24"/>
        </w:rPr>
        <w:t>with Id 1234</w:t>
      </w:r>
    </w:p>
    <w:p w14:paraId="3F8B02BE" w14:textId="77777777" w:rsidR="00E36896" w:rsidRPr="00D3411D" w:rsidRDefault="00E36896" w:rsidP="00E36896">
      <w:pPr>
        <w:pStyle w:val="ListParagraph"/>
        <w:spacing w:after="0"/>
        <w:ind w:left="1152"/>
        <w:jc w:val="both"/>
        <w:rPr>
          <w:rFonts w:ascii="Arial" w:hAnsi="Arial" w:cs="Arial"/>
          <w:szCs w:val="24"/>
        </w:rPr>
      </w:pPr>
    </w:p>
    <w:p w14:paraId="52F51734" w14:textId="77777777" w:rsidR="00E36896" w:rsidRPr="006B5881" w:rsidRDefault="00E36896" w:rsidP="00E36896">
      <w:pPr>
        <w:spacing w:line="300" w:lineRule="atLeast"/>
        <w:ind w:left="907"/>
        <w:jc w:val="both"/>
        <w:rPr>
          <w:rFonts w:ascii="Arial" w:hAnsi="Arial" w:cs="Arial"/>
        </w:rPr>
      </w:pPr>
      <w:r w:rsidRPr="006B5881">
        <w:rPr>
          <w:rFonts w:ascii="Arial" w:hAnsi="Arial" w:cs="Arial"/>
        </w:rPr>
        <w:t>HTTP verbs are used to indicate operations on the resource. Here is the list of verbs and the operations they indicate:</w:t>
      </w:r>
    </w:p>
    <w:p w14:paraId="1F87FA1D" w14:textId="77777777" w:rsidR="00E36896" w:rsidRDefault="00E36896" w:rsidP="00E36896">
      <w:pPr>
        <w:ind w:left="1152"/>
        <w:rPr>
          <w:rFonts w:ascii="Arial" w:hAnsi="Arial" w:cs="Arial"/>
          <w:szCs w:val="24"/>
        </w:rPr>
      </w:pPr>
    </w:p>
    <w:p w14:paraId="3E92E44E" w14:textId="77777777" w:rsidR="00E36896" w:rsidRPr="00D3411D" w:rsidRDefault="00E36896" w:rsidP="00E36896">
      <w:pPr>
        <w:ind w:left="1152"/>
        <w:rPr>
          <w:rFonts w:ascii="Arial" w:hAnsi="Arial" w:cs="Arial"/>
          <w:szCs w:val="24"/>
        </w:rPr>
      </w:pPr>
    </w:p>
    <w:tbl>
      <w:tblPr>
        <w:tblW w:w="0" w:type="auto"/>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5155"/>
      </w:tblGrid>
      <w:tr w:rsidR="00E36896" w:rsidRPr="00D3411D" w14:paraId="02013AB2" w14:textId="77777777" w:rsidTr="0081531D">
        <w:trPr>
          <w:tblHeader/>
        </w:trPr>
        <w:tc>
          <w:tcPr>
            <w:tcW w:w="2340" w:type="dxa"/>
            <w:shd w:val="clear" w:color="auto" w:fill="BFBFBF" w:themeFill="background1" w:themeFillShade="BF"/>
            <w:tcMar>
              <w:top w:w="90" w:type="dxa"/>
              <w:left w:w="195" w:type="dxa"/>
              <w:bottom w:w="90" w:type="dxa"/>
              <w:right w:w="195" w:type="dxa"/>
            </w:tcMar>
            <w:vAlign w:val="center"/>
            <w:hideMark/>
          </w:tcPr>
          <w:p w14:paraId="244D5FE6" w14:textId="77777777" w:rsidR="00E36896" w:rsidRPr="00D3411D" w:rsidRDefault="00E36896" w:rsidP="0081531D">
            <w:pPr>
              <w:spacing w:after="240"/>
              <w:rPr>
                <w:rFonts w:ascii="Arial" w:hAnsi="Arial" w:cs="Arial"/>
                <w:b/>
                <w:bCs/>
              </w:rPr>
            </w:pPr>
            <w:r>
              <w:rPr>
                <w:rFonts w:ascii="Arial" w:hAnsi="Arial" w:cs="Arial"/>
                <w:b/>
                <w:bCs/>
              </w:rPr>
              <w:lastRenderedPageBreak/>
              <w:t xml:space="preserve">HTTP </w:t>
            </w:r>
            <w:r w:rsidRPr="00D3411D">
              <w:rPr>
                <w:rFonts w:ascii="Arial" w:hAnsi="Arial" w:cs="Arial"/>
                <w:b/>
                <w:bCs/>
              </w:rPr>
              <w:t>Verb</w:t>
            </w:r>
          </w:p>
        </w:tc>
        <w:tc>
          <w:tcPr>
            <w:tcW w:w="5155" w:type="dxa"/>
            <w:shd w:val="clear" w:color="auto" w:fill="BFBFBF" w:themeFill="background1" w:themeFillShade="BF"/>
            <w:tcMar>
              <w:top w:w="90" w:type="dxa"/>
              <w:left w:w="195" w:type="dxa"/>
              <w:bottom w:w="90" w:type="dxa"/>
              <w:right w:w="195" w:type="dxa"/>
            </w:tcMar>
            <w:vAlign w:val="center"/>
            <w:hideMark/>
          </w:tcPr>
          <w:p w14:paraId="4764D30B" w14:textId="77777777" w:rsidR="00E36896" w:rsidRPr="00D3411D" w:rsidRDefault="00E36896" w:rsidP="0081531D">
            <w:pPr>
              <w:spacing w:after="240"/>
              <w:rPr>
                <w:rFonts w:ascii="Arial" w:hAnsi="Arial" w:cs="Arial"/>
                <w:b/>
                <w:bCs/>
              </w:rPr>
            </w:pPr>
            <w:r w:rsidRPr="00D3411D">
              <w:rPr>
                <w:rFonts w:ascii="Arial" w:hAnsi="Arial" w:cs="Arial"/>
                <w:b/>
                <w:bCs/>
              </w:rPr>
              <w:t>Description</w:t>
            </w:r>
          </w:p>
        </w:tc>
      </w:tr>
      <w:tr w:rsidR="00E36896" w:rsidRPr="00D3411D" w14:paraId="3AEB4A82" w14:textId="77777777" w:rsidTr="004F2545">
        <w:trPr>
          <w:trHeight w:val="386"/>
        </w:trPr>
        <w:tc>
          <w:tcPr>
            <w:tcW w:w="2340" w:type="dxa"/>
            <w:tcMar>
              <w:top w:w="90" w:type="dxa"/>
              <w:left w:w="195" w:type="dxa"/>
              <w:bottom w:w="90" w:type="dxa"/>
              <w:right w:w="195" w:type="dxa"/>
            </w:tcMar>
            <w:vAlign w:val="center"/>
            <w:hideMark/>
          </w:tcPr>
          <w:p w14:paraId="04356F26" w14:textId="77777777" w:rsidR="00E36896" w:rsidRPr="0061115B" w:rsidRDefault="00E36896" w:rsidP="0081531D">
            <w:pPr>
              <w:spacing w:after="240"/>
              <w:rPr>
                <w:rFonts w:ascii="Arial" w:hAnsi="Arial" w:cs="Arial"/>
                <w:sz w:val="20"/>
              </w:rPr>
            </w:pPr>
            <w:r w:rsidRPr="0061115B">
              <w:rPr>
                <w:rFonts w:ascii="Arial" w:hAnsi="Arial" w:cs="Arial"/>
                <w:sz w:val="20"/>
              </w:rPr>
              <w:t>GET</w:t>
            </w:r>
          </w:p>
        </w:tc>
        <w:tc>
          <w:tcPr>
            <w:tcW w:w="5155" w:type="dxa"/>
            <w:tcMar>
              <w:top w:w="90" w:type="dxa"/>
              <w:left w:w="195" w:type="dxa"/>
              <w:bottom w:w="90" w:type="dxa"/>
              <w:right w:w="195" w:type="dxa"/>
            </w:tcMar>
            <w:vAlign w:val="center"/>
            <w:hideMark/>
          </w:tcPr>
          <w:p w14:paraId="10F5A5EE" w14:textId="77777777" w:rsidR="00E36896" w:rsidRPr="0061115B" w:rsidRDefault="00E36896" w:rsidP="0081531D">
            <w:pPr>
              <w:spacing w:after="240"/>
              <w:rPr>
                <w:rFonts w:ascii="Arial" w:hAnsi="Arial" w:cs="Arial"/>
                <w:sz w:val="20"/>
              </w:rPr>
            </w:pPr>
            <w:r w:rsidRPr="0061115B">
              <w:rPr>
                <w:rFonts w:ascii="Arial" w:hAnsi="Arial" w:cs="Arial"/>
                <w:sz w:val="20"/>
              </w:rPr>
              <w:t>Retrieve resource</w:t>
            </w:r>
          </w:p>
        </w:tc>
      </w:tr>
      <w:tr w:rsidR="00E36896" w:rsidRPr="00D3411D" w14:paraId="1D089D9A" w14:textId="77777777" w:rsidTr="004F2545">
        <w:trPr>
          <w:trHeight w:val="341"/>
        </w:trPr>
        <w:tc>
          <w:tcPr>
            <w:tcW w:w="2340" w:type="dxa"/>
            <w:tcMar>
              <w:top w:w="90" w:type="dxa"/>
              <w:left w:w="195" w:type="dxa"/>
              <w:bottom w:w="90" w:type="dxa"/>
              <w:right w:w="195" w:type="dxa"/>
            </w:tcMar>
            <w:vAlign w:val="center"/>
            <w:hideMark/>
          </w:tcPr>
          <w:p w14:paraId="6F962A83" w14:textId="77777777" w:rsidR="00E36896" w:rsidRPr="0061115B" w:rsidRDefault="00E36896" w:rsidP="0081531D">
            <w:pPr>
              <w:spacing w:after="240"/>
              <w:rPr>
                <w:rFonts w:ascii="Arial" w:hAnsi="Arial" w:cs="Arial"/>
                <w:sz w:val="20"/>
              </w:rPr>
            </w:pPr>
            <w:r w:rsidRPr="0061115B">
              <w:rPr>
                <w:rFonts w:ascii="Arial" w:hAnsi="Arial" w:cs="Arial"/>
                <w:sz w:val="20"/>
              </w:rPr>
              <w:t>POST</w:t>
            </w:r>
          </w:p>
        </w:tc>
        <w:tc>
          <w:tcPr>
            <w:tcW w:w="5155" w:type="dxa"/>
            <w:tcMar>
              <w:top w:w="90" w:type="dxa"/>
              <w:left w:w="195" w:type="dxa"/>
              <w:bottom w:w="90" w:type="dxa"/>
              <w:right w:w="195" w:type="dxa"/>
            </w:tcMar>
            <w:vAlign w:val="center"/>
            <w:hideMark/>
          </w:tcPr>
          <w:p w14:paraId="6EE9DE78" w14:textId="77777777" w:rsidR="00E36896" w:rsidRPr="0061115B" w:rsidRDefault="00E36896" w:rsidP="0081531D">
            <w:pPr>
              <w:spacing w:after="240"/>
              <w:rPr>
                <w:rFonts w:ascii="Arial" w:hAnsi="Arial" w:cs="Arial"/>
                <w:sz w:val="20"/>
              </w:rPr>
            </w:pPr>
            <w:r w:rsidRPr="0061115B">
              <w:rPr>
                <w:rFonts w:ascii="Arial" w:hAnsi="Arial" w:cs="Arial"/>
                <w:sz w:val="20"/>
              </w:rPr>
              <w:t>Create/Insert new instance of a resource</w:t>
            </w:r>
          </w:p>
        </w:tc>
      </w:tr>
      <w:tr w:rsidR="00E36896" w:rsidRPr="00D3411D" w14:paraId="4678A345" w14:textId="77777777" w:rsidTr="0081531D">
        <w:tc>
          <w:tcPr>
            <w:tcW w:w="2340" w:type="dxa"/>
            <w:tcMar>
              <w:top w:w="90" w:type="dxa"/>
              <w:left w:w="195" w:type="dxa"/>
              <w:bottom w:w="90" w:type="dxa"/>
              <w:right w:w="195" w:type="dxa"/>
            </w:tcMar>
            <w:vAlign w:val="center"/>
            <w:hideMark/>
          </w:tcPr>
          <w:p w14:paraId="6E92E819" w14:textId="77777777" w:rsidR="00E36896" w:rsidRPr="0061115B" w:rsidRDefault="00E36896" w:rsidP="0081531D">
            <w:pPr>
              <w:spacing w:after="240"/>
              <w:rPr>
                <w:rFonts w:ascii="Arial" w:hAnsi="Arial" w:cs="Arial"/>
                <w:sz w:val="20"/>
              </w:rPr>
            </w:pPr>
            <w:r w:rsidRPr="0061115B">
              <w:rPr>
                <w:rFonts w:ascii="Arial" w:hAnsi="Arial" w:cs="Arial"/>
                <w:sz w:val="20"/>
              </w:rPr>
              <w:t>PUT</w:t>
            </w:r>
          </w:p>
        </w:tc>
        <w:tc>
          <w:tcPr>
            <w:tcW w:w="5155" w:type="dxa"/>
            <w:tcMar>
              <w:top w:w="90" w:type="dxa"/>
              <w:left w:w="195" w:type="dxa"/>
              <w:bottom w:w="90" w:type="dxa"/>
              <w:right w:w="195" w:type="dxa"/>
            </w:tcMar>
            <w:vAlign w:val="center"/>
            <w:hideMark/>
          </w:tcPr>
          <w:p w14:paraId="14DEE80B" w14:textId="77777777" w:rsidR="00E36896" w:rsidRPr="0061115B" w:rsidRDefault="00E36896" w:rsidP="0081531D">
            <w:pPr>
              <w:spacing w:after="240"/>
              <w:rPr>
                <w:rFonts w:ascii="Arial" w:hAnsi="Arial" w:cs="Arial"/>
                <w:sz w:val="20"/>
              </w:rPr>
            </w:pPr>
            <w:r w:rsidRPr="0061115B">
              <w:rPr>
                <w:rFonts w:ascii="Arial" w:hAnsi="Arial" w:cs="Arial"/>
                <w:sz w:val="20"/>
              </w:rPr>
              <w:t>Update existing instance of a resource</w:t>
            </w:r>
          </w:p>
        </w:tc>
      </w:tr>
      <w:tr w:rsidR="00E36896" w:rsidRPr="00D3411D" w14:paraId="06916FD5" w14:textId="77777777" w:rsidTr="00D11132">
        <w:trPr>
          <w:trHeight w:val="314"/>
        </w:trPr>
        <w:tc>
          <w:tcPr>
            <w:tcW w:w="2340" w:type="dxa"/>
            <w:tcMar>
              <w:top w:w="90" w:type="dxa"/>
              <w:left w:w="195" w:type="dxa"/>
              <w:bottom w:w="90" w:type="dxa"/>
              <w:right w:w="195" w:type="dxa"/>
            </w:tcMar>
            <w:vAlign w:val="center"/>
            <w:hideMark/>
          </w:tcPr>
          <w:p w14:paraId="1D1C6D87" w14:textId="77777777" w:rsidR="00E36896" w:rsidRPr="0061115B" w:rsidRDefault="00E36896" w:rsidP="0081531D">
            <w:pPr>
              <w:spacing w:after="240"/>
              <w:rPr>
                <w:rFonts w:ascii="Arial" w:hAnsi="Arial" w:cs="Arial"/>
                <w:sz w:val="20"/>
              </w:rPr>
            </w:pPr>
            <w:r w:rsidRPr="0061115B">
              <w:rPr>
                <w:rFonts w:ascii="Arial" w:hAnsi="Arial" w:cs="Arial"/>
                <w:sz w:val="20"/>
              </w:rPr>
              <w:t>DELETE</w:t>
            </w:r>
          </w:p>
        </w:tc>
        <w:tc>
          <w:tcPr>
            <w:tcW w:w="5155" w:type="dxa"/>
            <w:tcMar>
              <w:top w:w="90" w:type="dxa"/>
              <w:left w:w="195" w:type="dxa"/>
              <w:bottom w:w="90" w:type="dxa"/>
              <w:right w:w="195" w:type="dxa"/>
            </w:tcMar>
            <w:vAlign w:val="center"/>
            <w:hideMark/>
          </w:tcPr>
          <w:p w14:paraId="66A29740" w14:textId="77777777" w:rsidR="00E36896" w:rsidRPr="0061115B" w:rsidRDefault="00E36896" w:rsidP="0081531D">
            <w:pPr>
              <w:spacing w:after="240"/>
              <w:rPr>
                <w:rFonts w:ascii="Arial" w:hAnsi="Arial" w:cs="Arial"/>
                <w:sz w:val="20"/>
              </w:rPr>
            </w:pPr>
            <w:r w:rsidRPr="0061115B">
              <w:rPr>
                <w:rFonts w:ascii="Arial" w:hAnsi="Arial" w:cs="Arial"/>
                <w:sz w:val="20"/>
              </w:rPr>
              <w:t>To delete a resource instance</w:t>
            </w:r>
          </w:p>
        </w:tc>
      </w:tr>
    </w:tbl>
    <w:p w14:paraId="747293C7" w14:textId="77777777" w:rsidR="00E36896" w:rsidRPr="00D3411D" w:rsidRDefault="00E36896" w:rsidP="00E36896">
      <w:pPr>
        <w:jc w:val="both"/>
        <w:rPr>
          <w:rFonts w:ascii="Arial" w:hAnsi="Arial" w:cs="Arial"/>
          <w:sz w:val="20"/>
          <w:szCs w:val="20"/>
        </w:rPr>
      </w:pPr>
    </w:p>
    <w:p w14:paraId="0D64DEBE" w14:textId="7787418F" w:rsidR="00E36896" w:rsidRDefault="00E36896" w:rsidP="00E36896">
      <w:pPr>
        <w:spacing w:line="300" w:lineRule="atLeast"/>
        <w:ind w:left="907"/>
        <w:jc w:val="both"/>
        <w:rPr>
          <w:rFonts w:ascii="Arial" w:hAnsi="Arial" w:cs="Arial"/>
        </w:rPr>
      </w:pPr>
      <w:r w:rsidRPr="00D3411D">
        <w:rPr>
          <w:rFonts w:ascii="Arial" w:hAnsi="Arial" w:cs="Arial"/>
        </w:rPr>
        <w:t xml:space="preserve">The </w:t>
      </w:r>
      <w:r w:rsidR="0030301F">
        <w:rPr>
          <w:rFonts w:ascii="Arial" w:hAnsi="Arial" w:cs="Arial"/>
        </w:rPr>
        <w:t>JPA based</w:t>
      </w:r>
      <w:r w:rsidRPr="00D3411D">
        <w:rPr>
          <w:rFonts w:ascii="Arial" w:hAnsi="Arial" w:cs="Arial"/>
        </w:rPr>
        <w:t xml:space="preserve"> </w:t>
      </w:r>
      <w:r w:rsidR="0030301F">
        <w:rPr>
          <w:rFonts w:ascii="Arial" w:hAnsi="Arial" w:cs="Arial"/>
        </w:rPr>
        <w:t xml:space="preserve">data persistence </w:t>
      </w:r>
      <w:r w:rsidR="00FE413F">
        <w:rPr>
          <w:rFonts w:ascii="Arial" w:hAnsi="Arial" w:cs="Arial"/>
        </w:rPr>
        <w:t xml:space="preserve">&amp; repository </w:t>
      </w:r>
      <w:r w:rsidRPr="00D3411D">
        <w:rPr>
          <w:rFonts w:ascii="Arial" w:hAnsi="Arial" w:cs="Arial"/>
        </w:rPr>
        <w:t xml:space="preserve">service will be developed &amp; available for enabling a dynamic mapping for </w:t>
      </w:r>
      <w:r w:rsidR="00FE413F">
        <w:rPr>
          <w:rFonts w:ascii="Arial" w:hAnsi="Arial" w:cs="Arial"/>
        </w:rPr>
        <w:t>DB Entity. The hibernate libraries used for the mapping and second-level cache usage</w:t>
      </w:r>
      <w:r w:rsidRPr="00D3411D">
        <w:rPr>
          <w:rFonts w:ascii="Arial" w:hAnsi="Arial" w:cs="Arial"/>
        </w:rPr>
        <w:t>.</w:t>
      </w:r>
    </w:p>
    <w:p w14:paraId="3314516A" w14:textId="77777777" w:rsidR="00E36896" w:rsidRPr="00D3411D" w:rsidRDefault="00E36896" w:rsidP="00E36896">
      <w:pPr>
        <w:ind w:firstLine="432"/>
        <w:rPr>
          <w:rFonts w:ascii="Arial" w:hAnsi="Arial" w:cs="Arial"/>
          <w:sz w:val="24"/>
          <w:szCs w:val="20"/>
        </w:rPr>
      </w:pPr>
    </w:p>
    <w:p w14:paraId="2D8429A6" w14:textId="77777777" w:rsidR="00E36896" w:rsidRDefault="00E36896" w:rsidP="007D1A7B">
      <w:pPr>
        <w:pStyle w:val="ListParagraph"/>
        <w:numPr>
          <w:ilvl w:val="0"/>
          <w:numId w:val="10"/>
        </w:numPr>
        <w:spacing w:after="0"/>
        <w:rPr>
          <w:rFonts w:ascii="Arial" w:hAnsi="Arial" w:cs="Arial"/>
          <w:b/>
        </w:rPr>
      </w:pPr>
      <w:r w:rsidRPr="00D3411D">
        <w:rPr>
          <w:rFonts w:ascii="Arial" w:hAnsi="Arial" w:cs="Arial"/>
          <w:b/>
        </w:rPr>
        <w:t>Error Handling</w:t>
      </w:r>
    </w:p>
    <w:p w14:paraId="423E8C7D" w14:textId="77777777" w:rsidR="00E36896" w:rsidRPr="00D3411D" w:rsidRDefault="00E36896" w:rsidP="00E36896">
      <w:pPr>
        <w:ind w:left="180" w:firstLine="720"/>
        <w:jc w:val="both"/>
        <w:rPr>
          <w:rFonts w:ascii="Arial" w:hAnsi="Arial" w:cs="Arial"/>
          <w:b/>
        </w:rPr>
      </w:pPr>
    </w:p>
    <w:p w14:paraId="74A06050" w14:textId="77777777" w:rsidR="00E36896" w:rsidRPr="006B5881" w:rsidRDefault="00E36896" w:rsidP="00E36896">
      <w:pPr>
        <w:spacing w:line="300" w:lineRule="atLeast"/>
        <w:ind w:left="907"/>
        <w:jc w:val="both"/>
        <w:rPr>
          <w:rFonts w:ascii="Arial" w:hAnsi="Arial" w:cs="Arial"/>
        </w:rPr>
      </w:pPr>
      <w:r w:rsidRPr="006B5881">
        <w:rPr>
          <w:rFonts w:ascii="Arial" w:hAnsi="Arial" w:cs="Arial"/>
        </w:rPr>
        <w:t>The errors encountered by the service implementation could be categorized mainly into the following:</w:t>
      </w:r>
    </w:p>
    <w:p w14:paraId="479BD326" w14:textId="77777777" w:rsidR="00E36896" w:rsidRPr="006B5881" w:rsidRDefault="00E36896" w:rsidP="00E36896">
      <w:pPr>
        <w:pStyle w:val="ListParagraph"/>
        <w:numPr>
          <w:ilvl w:val="0"/>
          <w:numId w:val="13"/>
        </w:numPr>
        <w:spacing w:line="300" w:lineRule="atLeast"/>
        <w:jc w:val="both"/>
        <w:rPr>
          <w:rFonts w:ascii="Arial" w:hAnsi="Arial" w:cs="Arial"/>
        </w:rPr>
      </w:pPr>
      <w:r w:rsidRPr="006B5881">
        <w:rPr>
          <w:rFonts w:ascii="Arial" w:hAnsi="Arial" w:cs="Arial"/>
        </w:rPr>
        <w:t>Request related issue</w:t>
      </w:r>
    </w:p>
    <w:p w14:paraId="40003CD6" w14:textId="77777777" w:rsidR="00E36896" w:rsidRPr="006B5881" w:rsidRDefault="00E36896" w:rsidP="00E36896">
      <w:pPr>
        <w:pStyle w:val="ListParagraph"/>
        <w:numPr>
          <w:ilvl w:val="0"/>
          <w:numId w:val="13"/>
        </w:numPr>
        <w:spacing w:line="300" w:lineRule="atLeast"/>
        <w:jc w:val="both"/>
        <w:rPr>
          <w:rFonts w:ascii="Arial" w:hAnsi="Arial" w:cs="Arial"/>
        </w:rPr>
      </w:pPr>
      <w:r w:rsidRPr="006B5881">
        <w:rPr>
          <w:rFonts w:ascii="Arial" w:hAnsi="Arial" w:cs="Arial"/>
        </w:rPr>
        <w:t>Error occurred during underlying processing</w:t>
      </w:r>
    </w:p>
    <w:p w14:paraId="642AA406" w14:textId="77777777" w:rsidR="00E36896" w:rsidRPr="00D3411D" w:rsidRDefault="00E36896" w:rsidP="00E36896">
      <w:pPr>
        <w:pStyle w:val="ListParagraph"/>
        <w:spacing w:after="0"/>
        <w:jc w:val="both"/>
        <w:rPr>
          <w:rFonts w:ascii="Arial" w:hAnsi="Arial" w:cs="Arial"/>
          <w:szCs w:val="20"/>
        </w:rPr>
      </w:pPr>
    </w:p>
    <w:p w14:paraId="52E3628E" w14:textId="77777777" w:rsidR="00E36896" w:rsidRPr="006B5881" w:rsidRDefault="00E36896" w:rsidP="00E36896">
      <w:pPr>
        <w:spacing w:line="300" w:lineRule="atLeast"/>
        <w:ind w:left="907"/>
        <w:jc w:val="both"/>
        <w:rPr>
          <w:rFonts w:ascii="Arial" w:hAnsi="Arial" w:cs="Arial"/>
        </w:rPr>
      </w:pPr>
      <w:r w:rsidRPr="006B5881">
        <w:rPr>
          <w:rFonts w:ascii="Arial" w:hAnsi="Arial" w:cs="Arial"/>
        </w:rPr>
        <w:t xml:space="preserve">There are multiple mechanisms in the response that signal errors. First of all, the HTTP status would send a 2xx series value in case of success, a 5xx value if it is a server side error and a 4xx series value in case it is something that is wrong with the request and could be rectified by the client and retried. There is also a </w:t>
      </w:r>
      <w:proofErr w:type="spellStart"/>
      <w:r w:rsidRPr="006B5881">
        <w:rPr>
          <w:rFonts w:ascii="Arial" w:hAnsi="Arial" w:cs="Arial"/>
        </w:rPr>
        <w:t>statusMessage</w:t>
      </w:r>
      <w:proofErr w:type="spellEnd"/>
      <w:r w:rsidRPr="006B5881">
        <w:rPr>
          <w:rFonts w:ascii="Arial" w:hAnsi="Arial" w:cs="Arial"/>
        </w:rPr>
        <w:t xml:space="preserve"> which is the verbose version of the </w:t>
      </w:r>
      <w:proofErr w:type="spellStart"/>
      <w:r w:rsidRPr="006B5881">
        <w:rPr>
          <w:rFonts w:ascii="Arial" w:hAnsi="Arial" w:cs="Arial"/>
        </w:rPr>
        <w:t>statusCode</w:t>
      </w:r>
      <w:proofErr w:type="spellEnd"/>
      <w:r w:rsidRPr="006B5881">
        <w:rPr>
          <w:rFonts w:ascii="Arial" w:hAnsi="Arial" w:cs="Arial"/>
        </w:rPr>
        <w:t>.</w:t>
      </w:r>
    </w:p>
    <w:p w14:paraId="43BFFF3C" w14:textId="77777777" w:rsidR="00E36896" w:rsidRPr="00686030" w:rsidRDefault="00E36896" w:rsidP="00E36896">
      <w:pPr>
        <w:spacing w:line="300" w:lineRule="atLeast"/>
        <w:ind w:left="907"/>
        <w:jc w:val="both"/>
        <w:rPr>
          <w:rFonts w:ascii="Arial" w:hAnsi="Arial" w:cs="Arial"/>
        </w:rPr>
      </w:pPr>
      <w:r w:rsidRPr="00686030">
        <w:rPr>
          <w:rFonts w:ascii="Arial" w:hAnsi="Arial" w:cs="Arial"/>
        </w:rPr>
        <w:t>Here are some best practices to follow when returning an error response:</w:t>
      </w:r>
    </w:p>
    <w:p w14:paraId="63E93AE6" w14:textId="77777777" w:rsidR="00E36896" w:rsidRPr="00686030" w:rsidRDefault="00E36896" w:rsidP="00E36896">
      <w:pPr>
        <w:pStyle w:val="ListParagraph"/>
        <w:numPr>
          <w:ilvl w:val="0"/>
          <w:numId w:val="14"/>
        </w:numPr>
        <w:spacing w:line="300" w:lineRule="atLeast"/>
        <w:jc w:val="both"/>
        <w:rPr>
          <w:rFonts w:ascii="Arial" w:hAnsi="Arial" w:cs="Arial"/>
        </w:rPr>
      </w:pPr>
      <w:r w:rsidRPr="00686030">
        <w:rPr>
          <w:rFonts w:ascii="Arial" w:hAnsi="Arial" w:cs="Arial"/>
        </w:rPr>
        <w:t>Return an HTTP status code that closely matches the error condition</w:t>
      </w:r>
    </w:p>
    <w:p w14:paraId="05857F45" w14:textId="77777777" w:rsidR="00E36896" w:rsidRPr="00686030" w:rsidRDefault="00E36896" w:rsidP="00E36896">
      <w:pPr>
        <w:pStyle w:val="ListParagraph"/>
        <w:numPr>
          <w:ilvl w:val="0"/>
          <w:numId w:val="14"/>
        </w:numPr>
        <w:spacing w:line="300" w:lineRule="atLeast"/>
        <w:jc w:val="both"/>
        <w:rPr>
          <w:rFonts w:ascii="Arial" w:hAnsi="Arial" w:cs="Arial"/>
        </w:rPr>
      </w:pPr>
      <w:r w:rsidRPr="00686030">
        <w:rPr>
          <w:rFonts w:ascii="Arial" w:hAnsi="Arial" w:cs="Arial"/>
        </w:rPr>
        <w:t>Return human-readable error messages</w:t>
      </w:r>
    </w:p>
    <w:p w14:paraId="6D703B40" w14:textId="77777777" w:rsidR="00E36896" w:rsidRPr="00686030" w:rsidRDefault="00E36896" w:rsidP="00E36896">
      <w:pPr>
        <w:pStyle w:val="ListParagraph"/>
        <w:numPr>
          <w:ilvl w:val="0"/>
          <w:numId w:val="14"/>
        </w:numPr>
        <w:spacing w:line="300" w:lineRule="atLeast"/>
        <w:jc w:val="both"/>
        <w:rPr>
          <w:rFonts w:ascii="Arial" w:hAnsi="Arial" w:cs="Arial"/>
        </w:rPr>
      </w:pPr>
      <w:r w:rsidRPr="00686030">
        <w:rPr>
          <w:rFonts w:ascii="Arial" w:hAnsi="Arial" w:cs="Arial"/>
        </w:rPr>
        <w:t>Return machine-readable error codes</w:t>
      </w:r>
    </w:p>
    <w:p w14:paraId="059E0781" w14:textId="77777777" w:rsidR="00E36896" w:rsidRPr="00686030" w:rsidRDefault="00E36896" w:rsidP="00E36896">
      <w:pPr>
        <w:pStyle w:val="ListParagraph"/>
        <w:numPr>
          <w:ilvl w:val="0"/>
          <w:numId w:val="14"/>
        </w:numPr>
        <w:spacing w:line="300" w:lineRule="atLeast"/>
        <w:jc w:val="both"/>
        <w:rPr>
          <w:rFonts w:ascii="Arial" w:hAnsi="Arial" w:cs="Arial"/>
        </w:rPr>
      </w:pPr>
      <w:r w:rsidRPr="00686030">
        <w:rPr>
          <w:rFonts w:ascii="Arial" w:hAnsi="Arial" w:cs="Arial"/>
        </w:rPr>
        <w:t>Return the Invalid parameter name</w:t>
      </w:r>
    </w:p>
    <w:p w14:paraId="7B2D508B" w14:textId="19927471" w:rsidR="00E36896" w:rsidRPr="00A77A2E" w:rsidRDefault="00E36896" w:rsidP="00A77A2E">
      <w:pPr>
        <w:pStyle w:val="ListParagraph"/>
        <w:numPr>
          <w:ilvl w:val="0"/>
          <w:numId w:val="19"/>
        </w:numPr>
        <w:rPr>
          <w:rFonts w:ascii="Arial" w:hAnsi="Arial" w:cs="Arial"/>
        </w:rPr>
      </w:pPr>
      <w:r w:rsidRPr="00A77A2E">
        <w:rPr>
          <w:rFonts w:ascii="Arial" w:hAnsi="Arial" w:cs="Arial"/>
        </w:rPr>
        <w:t>200 – OK (indicates the response contains a valid result)</w:t>
      </w:r>
    </w:p>
    <w:p w14:paraId="1477CE86" w14:textId="16097C75" w:rsidR="00E36896" w:rsidRPr="00A77A2E" w:rsidRDefault="00E36896" w:rsidP="00A77A2E">
      <w:pPr>
        <w:pStyle w:val="ListParagraph"/>
        <w:numPr>
          <w:ilvl w:val="0"/>
          <w:numId w:val="19"/>
        </w:numPr>
        <w:rPr>
          <w:rFonts w:ascii="Arial" w:hAnsi="Arial" w:cs="Arial"/>
        </w:rPr>
      </w:pPr>
      <w:r w:rsidRPr="00A77A2E">
        <w:rPr>
          <w:rFonts w:ascii="Arial" w:hAnsi="Arial" w:cs="Arial"/>
        </w:rPr>
        <w:t>400 - Bad Request or Invalid Input (indicates that the provided request was invalid. Common causes of this status include an invalid parameter or parameter value)</w:t>
      </w:r>
    </w:p>
    <w:p w14:paraId="533A9F0E" w14:textId="5C4FDA1F" w:rsidR="00E36896" w:rsidRPr="00A77A2E" w:rsidRDefault="00E36896" w:rsidP="00A77A2E">
      <w:pPr>
        <w:pStyle w:val="ListParagraph"/>
        <w:numPr>
          <w:ilvl w:val="0"/>
          <w:numId w:val="19"/>
        </w:numPr>
        <w:rPr>
          <w:rFonts w:ascii="Arial" w:hAnsi="Arial" w:cs="Arial"/>
        </w:rPr>
      </w:pPr>
      <w:r w:rsidRPr="00A77A2E">
        <w:rPr>
          <w:rFonts w:ascii="Arial" w:hAnsi="Arial" w:cs="Arial"/>
        </w:rPr>
        <w:t>401 – Unauthorized (indicates that the service denied use of the API for wrong credentials)</w:t>
      </w:r>
    </w:p>
    <w:p w14:paraId="0AF4B4A8" w14:textId="42B539D9" w:rsidR="00E36896" w:rsidRPr="00A77A2E" w:rsidRDefault="00E36896" w:rsidP="00A77A2E">
      <w:pPr>
        <w:pStyle w:val="ListParagraph"/>
        <w:numPr>
          <w:ilvl w:val="0"/>
          <w:numId w:val="19"/>
        </w:numPr>
        <w:rPr>
          <w:rFonts w:ascii="Arial" w:hAnsi="Arial" w:cs="Arial"/>
        </w:rPr>
      </w:pPr>
      <w:r w:rsidRPr="00A77A2E">
        <w:rPr>
          <w:rFonts w:ascii="Arial" w:hAnsi="Arial" w:cs="Arial"/>
        </w:rPr>
        <w:t>404 - Not Found (indicates request data not found)</w:t>
      </w:r>
    </w:p>
    <w:p w14:paraId="138856C6" w14:textId="61BB6B23" w:rsidR="00E36896" w:rsidRDefault="00E36896" w:rsidP="00A77A2E">
      <w:pPr>
        <w:pStyle w:val="ListParagraph"/>
        <w:numPr>
          <w:ilvl w:val="0"/>
          <w:numId w:val="19"/>
        </w:numPr>
        <w:rPr>
          <w:rFonts w:ascii="Arial" w:hAnsi="Arial" w:cs="Arial"/>
        </w:rPr>
      </w:pPr>
      <w:r w:rsidRPr="00A77A2E">
        <w:rPr>
          <w:rFonts w:ascii="Arial" w:hAnsi="Arial" w:cs="Arial"/>
        </w:rPr>
        <w:t>500 - Internal Server Error (indicates request could not be processed due to a server error. The request may succeed if you try again)</w:t>
      </w:r>
    </w:p>
    <w:p w14:paraId="6E09FAC6" w14:textId="0B5FF8A6" w:rsidR="00D11132" w:rsidRDefault="00D11132" w:rsidP="00D11132">
      <w:pPr>
        <w:pStyle w:val="ListParagraph"/>
        <w:ind w:left="1987"/>
        <w:rPr>
          <w:rFonts w:ascii="Arial" w:hAnsi="Arial" w:cs="Arial"/>
        </w:rPr>
      </w:pPr>
    </w:p>
    <w:p w14:paraId="7BD2B31F" w14:textId="77777777" w:rsidR="00D11132" w:rsidRPr="00A77A2E" w:rsidRDefault="00D11132" w:rsidP="00D11132">
      <w:pPr>
        <w:pStyle w:val="ListParagraph"/>
        <w:ind w:left="1987"/>
        <w:rPr>
          <w:rFonts w:ascii="Arial" w:hAnsi="Arial" w:cs="Arial"/>
        </w:rPr>
      </w:pPr>
    </w:p>
    <w:p w14:paraId="6035DE14" w14:textId="03F1B484" w:rsidR="00E36896" w:rsidRPr="007D1A7B" w:rsidRDefault="00E36896" w:rsidP="007D1A7B">
      <w:pPr>
        <w:pStyle w:val="ListParagraph"/>
        <w:numPr>
          <w:ilvl w:val="0"/>
          <w:numId w:val="10"/>
        </w:numPr>
        <w:spacing w:after="0"/>
        <w:rPr>
          <w:rFonts w:ascii="Arial" w:hAnsi="Arial" w:cs="Arial"/>
          <w:b/>
        </w:rPr>
      </w:pPr>
      <w:r w:rsidRPr="007D1A7B">
        <w:rPr>
          <w:rFonts w:ascii="Arial" w:hAnsi="Arial" w:cs="Arial"/>
          <w:b/>
        </w:rPr>
        <w:lastRenderedPageBreak/>
        <w:tab/>
        <w:t>Security</w:t>
      </w:r>
    </w:p>
    <w:p w14:paraId="0D95980F" w14:textId="77777777" w:rsidR="00E36896" w:rsidRPr="00E36896" w:rsidRDefault="00E36896" w:rsidP="00E36896">
      <w:pPr>
        <w:rPr>
          <w:rFonts w:ascii="Arial" w:hAnsi="Arial" w:cs="Arial"/>
        </w:rPr>
      </w:pPr>
    </w:p>
    <w:p w14:paraId="3EF7356A" w14:textId="6BEF8F81" w:rsidR="00E36896" w:rsidRPr="00E36896" w:rsidRDefault="00FC30A7" w:rsidP="00541AE7">
      <w:pPr>
        <w:spacing w:line="300" w:lineRule="atLeast"/>
        <w:ind w:left="907"/>
        <w:jc w:val="both"/>
        <w:rPr>
          <w:rFonts w:ascii="Arial" w:hAnsi="Arial" w:cs="Arial"/>
        </w:rPr>
      </w:pPr>
      <w:r>
        <w:rPr>
          <w:rFonts w:ascii="Arial" w:hAnsi="Arial" w:cs="Arial"/>
        </w:rPr>
        <w:t>Spring Security is used to provide web-page access using role-based permissions. The backend DB stores Users along with Roles for the API access.</w:t>
      </w:r>
      <w:r w:rsidR="00E36896" w:rsidRPr="00E36896">
        <w:rPr>
          <w:rFonts w:ascii="Arial" w:hAnsi="Arial" w:cs="Arial"/>
        </w:rPr>
        <w:t xml:space="preserve"> </w:t>
      </w:r>
    </w:p>
    <w:p w14:paraId="27F0857F" w14:textId="0F4D58CF" w:rsidR="00B71D53" w:rsidRDefault="00E36896" w:rsidP="00541AE7">
      <w:pPr>
        <w:spacing w:line="300" w:lineRule="atLeast"/>
        <w:ind w:left="907"/>
        <w:jc w:val="both"/>
        <w:rPr>
          <w:rFonts w:ascii="Arial" w:hAnsi="Arial" w:cs="Arial"/>
        </w:rPr>
      </w:pPr>
      <w:r w:rsidRPr="00E36896">
        <w:rPr>
          <w:rFonts w:ascii="Arial" w:hAnsi="Arial" w:cs="Arial"/>
        </w:rPr>
        <w:t>The APIs will be protect using Basic authentication functionality with list of users defined under the database or external Identify Manager system.</w:t>
      </w:r>
    </w:p>
    <w:p w14:paraId="7504369F" w14:textId="753C836A" w:rsidR="00B71D53" w:rsidRPr="00AF171C" w:rsidRDefault="00B71D53" w:rsidP="00AF171C">
      <w:pPr>
        <w:pStyle w:val="Heading1"/>
        <w:numPr>
          <w:ilvl w:val="1"/>
          <w:numId w:val="1"/>
        </w:numPr>
        <w:jc w:val="both"/>
        <w:rPr>
          <w:rFonts w:ascii="Arial" w:hAnsi="Arial" w:cs="Arial"/>
          <w:b w:val="0"/>
          <w:sz w:val="36"/>
        </w:rPr>
      </w:pPr>
      <w:bookmarkStart w:id="6" w:name="_Toc450631205"/>
      <w:bookmarkStart w:id="7" w:name="_Toc10012029"/>
      <w:r w:rsidRPr="00AF171C">
        <w:rPr>
          <w:rFonts w:ascii="Arial" w:hAnsi="Arial" w:cs="Arial"/>
          <w:b w:val="0"/>
          <w:sz w:val="36"/>
        </w:rPr>
        <w:t>Project Structure</w:t>
      </w:r>
      <w:bookmarkEnd w:id="6"/>
      <w:bookmarkEnd w:id="7"/>
    </w:p>
    <w:p w14:paraId="3DB0647A" w14:textId="77777777" w:rsidR="00B71D53" w:rsidRPr="00CB6C56" w:rsidRDefault="00B71D53" w:rsidP="00B71D53">
      <w:pPr>
        <w:rPr>
          <w:lang w:eastAsia="ja-JP"/>
        </w:rPr>
      </w:pPr>
    </w:p>
    <w:p w14:paraId="330B79C2" w14:textId="4A728049" w:rsidR="00B71D53" w:rsidRPr="00D3411D" w:rsidRDefault="00C43EB1" w:rsidP="00B71D53">
      <w:pPr>
        <w:ind w:left="1152"/>
        <w:rPr>
          <w:rFonts w:ascii="Arial" w:hAnsi="Arial" w:cs="Arial"/>
          <w:bCs/>
          <w:szCs w:val="20"/>
        </w:rPr>
      </w:pPr>
      <w:r>
        <w:rPr>
          <w:rFonts w:ascii="Arial" w:hAnsi="Arial" w:cs="Arial"/>
          <w:bCs/>
          <w:szCs w:val="20"/>
        </w:rPr>
        <w:t>Given below diagram describes Spring Boot P</w:t>
      </w:r>
      <w:r w:rsidR="00B71D53" w:rsidRPr="00D3411D">
        <w:rPr>
          <w:rFonts w:ascii="Arial" w:hAnsi="Arial" w:cs="Arial"/>
          <w:bCs/>
          <w:szCs w:val="20"/>
        </w:rPr>
        <w:t xml:space="preserve">roject structure </w:t>
      </w:r>
      <w:r w:rsidR="003022E6">
        <w:rPr>
          <w:rFonts w:ascii="Arial" w:hAnsi="Arial" w:cs="Arial"/>
          <w:bCs/>
          <w:szCs w:val="20"/>
        </w:rPr>
        <w:t>by listing the folder and files</w:t>
      </w:r>
      <w:r w:rsidR="00B71D53" w:rsidRPr="00D3411D">
        <w:rPr>
          <w:rFonts w:ascii="Arial" w:hAnsi="Arial" w:cs="Arial"/>
          <w:bCs/>
          <w:szCs w:val="20"/>
        </w:rPr>
        <w:t>:</w:t>
      </w:r>
    </w:p>
    <w:p w14:paraId="37D09C22"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pom.xml</w:t>
      </w:r>
    </w:p>
    <w:p w14:paraId="5902A6E2"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w:t>
      </w:r>
      <w:proofErr w:type="spellStart"/>
      <w:r w:rsidRPr="00EF4633">
        <w:rPr>
          <w:rFonts w:ascii="Arial" w:hAnsi="Arial" w:cs="Arial"/>
          <w:color w:val="000000"/>
        </w:rPr>
        <w:t>src</w:t>
      </w:r>
      <w:proofErr w:type="spellEnd"/>
    </w:p>
    <w:p w14:paraId="55C91779"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main</w:t>
      </w:r>
    </w:p>
    <w:p w14:paraId="047510ED"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java</w:t>
      </w:r>
    </w:p>
    <w:p w14:paraId="1A17192F"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 com</w:t>
      </w:r>
    </w:p>
    <w:p w14:paraId="032DE5B0" w14:textId="367E46EC"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 </w:t>
      </w:r>
      <w:r w:rsidR="0041708D" w:rsidRPr="0041708D">
        <w:rPr>
          <w:rFonts w:ascii="Arial" w:hAnsi="Arial" w:cs="Arial"/>
          <w:color w:val="000000"/>
        </w:rPr>
        <w:t>sharin</w:t>
      </w:r>
      <w:r w:rsidR="000E1209">
        <w:rPr>
          <w:rFonts w:ascii="Arial" w:hAnsi="Arial" w:cs="Arial"/>
          <w:color w:val="000000"/>
        </w:rPr>
        <w:t>g</w:t>
      </w:r>
    </w:p>
    <w:p w14:paraId="12D13A9A" w14:textId="132EF8BD"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 </w:t>
      </w:r>
      <w:proofErr w:type="spellStart"/>
      <w:r w:rsidR="00837537">
        <w:rPr>
          <w:rFonts w:ascii="Arial" w:hAnsi="Arial" w:cs="Arial"/>
          <w:color w:val="000000"/>
        </w:rPr>
        <w:t>api</w:t>
      </w:r>
      <w:proofErr w:type="spellEnd"/>
    </w:p>
    <w:p w14:paraId="7644BA12" w14:textId="57C117FD" w:rsidR="00393841" w:rsidRPr="00EF4633" w:rsidRDefault="00393841" w:rsidP="00393841">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sidR="00ED18B8">
        <w:rPr>
          <w:rFonts w:ascii="Arial" w:hAnsi="Arial" w:cs="Arial"/>
          <w:color w:val="000000"/>
        </w:rPr>
        <w:t>model</w:t>
      </w:r>
    </w:p>
    <w:p w14:paraId="61E99C05" w14:textId="25783229" w:rsidR="00393841" w:rsidRPr="00EF4633" w:rsidRDefault="00393841" w:rsidP="00393841">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proofErr w:type="spellStart"/>
      <w:r w:rsidR="00ED18B8">
        <w:rPr>
          <w:rFonts w:ascii="Arial" w:hAnsi="Arial" w:cs="Arial"/>
          <w:color w:val="000000"/>
        </w:rPr>
        <w:t>utils</w:t>
      </w:r>
      <w:proofErr w:type="spellEnd"/>
    </w:p>
    <w:p w14:paraId="36F59D9C" w14:textId="0A3AD429" w:rsidR="00837537" w:rsidRPr="00EF4633" w:rsidRDefault="00837537" w:rsidP="00837537">
      <w:pPr>
        <w:pStyle w:val="HTMLPreformatted"/>
        <w:shd w:val="clear" w:color="auto" w:fill="FFFFFF"/>
        <w:ind w:left="1728"/>
        <w:rPr>
          <w:rFonts w:ascii="Arial" w:hAnsi="Arial" w:cs="Arial"/>
          <w:color w:val="000000"/>
        </w:rPr>
      </w:pPr>
      <w:r w:rsidRPr="00EF4633">
        <w:rPr>
          <w:rFonts w:ascii="Arial" w:hAnsi="Arial" w:cs="Arial"/>
          <w:color w:val="000000"/>
        </w:rPr>
        <w:t>│   │   │           └── </w:t>
      </w:r>
      <w:proofErr w:type="spellStart"/>
      <w:r w:rsidR="005D6071">
        <w:rPr>
          <w:rFonts w:ascii="Arial" w:hAnsi="Arial" w:cs="Arial"/>
          <w:color w:val="000000"/>
        </w:rPr>
        <w:t>e</w:t>
      </w:r>
      <w:r>
        <w:rPr>
          <w:rFonts w:ascii="Arial" w:hAnsi="Arial" w:cs="Arial"/>
          <w:color w:val="000000"/>
        </w:rPr>
        <w:t>tracker</w:t>
      </w:r>
      <w:proofErr w:type="spellEnd"/>
    </w:p>
    <w:p w14:paraId="431B4FBC" w14:textId="17CC43AC" w:rsidR="00812A33" w:rsidRPr="00EF4633" w:rsidRDefault="00812A33" w:rsidP="00812A33">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sidR="005D6071">
        <w:rPr>
          <w:rFonts w:ascii="Arial" w:hAnsi="Arial" w:cs="Arial"/>
          <w:color w:val="000000"/>
        </w:rPr>
        <w:t>controller</w:t>
      </w:r>
    </w:p>
    <w:p w14:paraId="09CEAC54" w14:textId="3183BB7D" w:rsidR="00812A33" w:rsidRPr="00EF4633" w:rsidRDefault="00812A33" w:rsidP="00812A33">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sidR="005D6071">
        <w:rPr>
          <w:rFonts w:ascii="Arial" w:hAnsi="Arial" w:cs="Arial"/>
          <w:color w:val="000000"/>
        </w:rPr>
        <w:t>exceptions</w:t>
      </w:r>
    </w:p>
    <w:p w14:paraId="58B5BB80" w14:textId="0256F09D" w:rsidR="00812A33" w:rsidRPr="00EF4633" w:rsidRDefault="00812A33" w:rsidP="00812A33">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sidR="00C9718C">
        <w:rPr>
          <w:rFonts w:ascii="Arial" w:hAnsi="Arial" w:cs="Arial"/>
          <w:color w:val="000000"/>
        </w:rPr>
        <w:t>model</w:t>
      </w:r>
    </w:p>
    <w:p w14:paraId="6E942709" w14:textId="660258A7" w:rsidR="00C9718C" w:rsidRPr="00EF4633" w:rsidRDefault="00C9718C" w:rsidP="00C9718C">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Pr>
          <w:rFonts w:ascii="Arial" w:hAnsi="Arial" w:cs="Arial"/>
          <w:color w:val="000000"/>
        </w:rPr>
        <w:t>repository</w:t>
      </w:r>
    </w:p>
    <w:p w14:paraId="44AA7BB5" w14:textId="12593360" w:rsidR="00C9718C" w:rsidRPr="00EF4633" w:rsidRDefault="00C9718C" w:rsidP="00C9718C">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Pr>
          <w:rFonts w:ascii="Arial" w:hAnsi="Arial" w:cs="Arial"/>
          <w:color w:val="000000"/>
        </w:rPr>
        <w:t>security</w:t>
      </w:r>
    </w:p>
    <w:p w14:paraId="0314AA51" w14:textId="26793154" w:rsidR="00C9718C" w:rsidRPr="00EF4633" w:rsidRDefault="00C9718C" w:rsidP="00C9718C">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Pr>
          <w:rFonts w:ascii="Arial" w:hAnsi="Arial" w:cs="Arial"/>
          <w:color w:val="000000"/>
        </w:rPr>
        <w:t>service</w:t>
      </w:r>
    </w:p>
    <w:p w14:paraId="38896F9D" w14:textId="3D1C3BAB" w:rsidR="00537368" w:rsidRPr="00EF4633" w:rsidRDefault="00537368" w:rsidP="00537368">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r>
        <w:rPr>
          <w:rFonts w:ascii="Arial" w:hAnsi="Arial" w:cs="Arial"/>
          <w:color w:val="000000"/>
        </w:rPr>
        <w:t>swagger</w:t>
      </w:r>
    </w:p>
    <w:p w14:paraId="0B8B9981" w14:textId="5760F316" w:rsidR="00537368" w:rsidRPr="00EF4633" w:rsidRDefault="00537368" w:rsidP="00537368">
      <w:pPr>
        <w:pStyle w:val="HTMLPreformatted"/>
        <w:shd w:val="clear" w:color="auto" w:fill="FFFFFF"/>
        <w:ind w:left="1728"/>
        <w:rPr>
          <w:rFonts w:ascii="Arial" w:hAnsi="Arial" w:cs="Arial"/>
          <w:color w:val="000000"/>
        </w:rPr>
      </w:pPr>
      <w:r w:rsidRPr="00EF4633">
        <w:rPr>
          <w:rFonts w:ascii="Arial" w:hAnsi="Arial" w:cs="Arial"/>
          <w:color w:val="000000"/>
        </w:rPr>
        <w:t>│   │   │           </w:t>
      </w:r>
      <w:r>
        <w:rPr>
          <w:rFonts w:ascii="Arial" w:hAnsi="Arial" w:cs="Arial"/>
          <w:color w:val="000000"/>
        </w:rPr>
        <w:t xml:space="preserve">     </w:t>
      </w:r>
      <w:r w:rsidRPr="00EF4633">
        <w:rPr>
          <w:rFonts w:ascii="Arial" w:hAnsi="Arial" w:cs="Arial"/>
          <w:color w:val="000000"/>
        </w:rPr>
        <w:t>└── </w:t>
      </w:r>
      <w:proofErr w:type="spellStart"/>
      <w:r>
        <w:rPr>
          <w:rFonts w:ascii="Arial" w:hAnsi="Arial" w:cs="Arial"/>
          <w:color w:val="000000"/>
        </w:rPr>
        <w:t>util</w:t>
      </w:r>
      <w:proofErr w:type="spellEnd"/>
    </w:p>
    <w:p w14:paraId="07AC477C" w14:textId="15D43CDD" w:rsidR="00837537" w:rsidRPr="00EF4633" w:rsidRDefault="00837537" w:rsidP="00837537">
      <w:pPr>
        <w:pStyle w:val="HTMLPreformatted"/>
        <w:shd w:val="clear" w:color="auto" w:fill="FFFFFF"/>
        <w:ind w:left="1728"/>
        <w:rPr>
          <w:rFonts w:ascii="Arial" w:hAnsi="Arial" w:cs="Arial"/>
          <w:color w:val="000000"/>
        </w:rPr>
      </w:pPr>
      <w:r w:rsidRPr="00EF4633">
        <w:rPr>
          <w:rFonts w:ascii="Arial" w:hAnsi="Arial" w:cs="Arial"/>
          <w:color w:val="000000"/>
        </w:rPr>
        <w:t>│   │   │           └── </w:t>
      </w:r>
      <w:r>
        <w:rPr>
          <w:rFonts w:ascii="Arial" w:hAnsi="Arial" w:cs="Arial"/>
          <w:color w:val="000000"/>
        </w:rPr>
        <w:t>main</w:t>
      </w:r>
    </w:p>
    <w:p w14:paraId="7FC1D91F"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resources</w:t>
      </w:r>
    </w:p>
    <w:p w14:paraId="4AB36D6D" w14:textId="34E328D8"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w:t>
      </w:r>
      <w:proofErr w:type="spellStart"/>
      <w:proofErr w:type="gramStart"/>
      <w:r w:rsidR="0041708D">
        <w:rPr>
          <w:rFonts w:ascii="Arial" w:hAnsi="Arial" w:cs="Arial"/>
          <w:color w:val="000000"/>
        </w:rPr>
        <w:t>application.properties</w:t>
      </w:r>
      <w:proofErr w:type="spellEnd"/>
      <w:proofErr w:type="gramEnd"/>
    </w:p>
    <w:p w14:paraId="187516D3" w14:textId="409B2D9E"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w:t>
      </w:r>
      <w:proofErr w:type="spellStart"/>
      <w:r w:rsidR="00F644C0">
        <w:rPr>
          <w:rFonts w:ascii="Arial" w:hAnsi="Arial" w:cs="Arial"/>
          <w:color w:val="000000"/>
        </w:rPr>
        <w:t>data.sql</w:t>
      </w:r>
      <w:proofErr w:type="spellEnd"/>
    </w:p>
    <w:p w14:paraId="1089AD5E" w14:textId="4F62DC52"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w:t>
      </w:r>
      <w:proofErr w:type="spellStart"/>
      <w:r w:rsidRPr="00EF4633">
        <w:rPr>
          <w:rFonts w:ascii="Arial" w:hAnsi="Arial" w:cs="Arial"/>
          <w:color w:val="000000"/>
        </w:rPr>
        <w:t>schema</w:t>
      </w:r>
      <w:r w:rsidR="00AF0BBE">
        <w:rPr>
          <w:rFonts w:ascii="Arial" w:hAnsi="Arial" w:cs="Arial"/>
          <w:color w:val="000000"/>
        </w:rPr>
        <w:t>.</w:t>
      </w:r>
      <w:r w:rsidRPr="00EF4633">
        <w:rPr>
          <w:rFonts w:ascii="Arial" w:hAnsi="Arial" w:cs="Arial"/>
          <w:color w:val="000000"/>
        </w:rPr>
        <w:t>s</w:t>
      </w:r>
      <w:r w:rsidR="00AF0BBE">
        <w:rPr>
          <w:rFonts w:ascii="Arial" w:hAnsi="Arial" w:cs="Arial"/>
          <w:color w:val="000000"/>
        </w:rPr>
        <w:t>ql</w:t>
      </w:r>
      <w:proofErr w:type="spellEnd"/>
    </w:p>
    <w:p w14:paraId="7F337F59" w14:textId="0BAA0B8D"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 </w:t>
      </w:r>
      <w:proofErr w:type="spellStart"/>
      <w:proofErr w:type="gramStart"/>
      <w:r w:rsidR="00686046">
        <w:rPr>
          <w:rFonts w:ascii="Arial" w:hAnsi="Arial" w:cs="Arial"/>
          <w:color w:val="000000"/>
        </w:rPr>
        <w:t>validation.properties</w:t>
      </w:r>
      <w:proofErr w:type="spellEnd"/>
      <w:proofErr w:type="gramEnd"/>
    </w:p>
    <w:p w14:paraId="44C85E84" w14:textId="11C0B569" w:rsidR="00A72E32" w:rsidRPr="00EF4633" w:rsidRDefault="00A72E32" w:rsidP="00A72E32">
      <w:pPr>
        <w:pStyle w:val="HTMLPreformatted"/>
        <w:shd w:val="clear" w:color="auto" w:fill="FFFFFF"/>
        <w:ind w:left="1728"/>
        <w:rPr>
          <w:rFonts w:ascii="Arial" w:hAnsi="Arial" w:cs="Arial"/>
          <w:color w:val="000000"/>
        </w:rPr>
      </w:pPr>
      <w:r w:rsidRPr="00EF4633">
        <w:rPr>
          <w:rFonts w:ascii="Arial" w:hAnsi="Arial" w:cs="Arial"/>
          <w:color w:val="000000"/>
        </w:rPr>
        <w:t>│   │   └── </w:t>
      </w:r>
      <w:proofErr w:type="spellStart"/>
      <w:r>
        <w:rPr>
          <w:rFonts w:ascii="Arial" w:hAnsi="Arial" w:cs="Arial"/>
          <w:color w:val="000000"/>
        </w:rPr>
        <w:t>webapp</w:t>
      </w:r>
      <w:proofErr w:type="spellEnd"/>
    </w:p>
    <w:p w14:paraId="55DEC864" w14:textId="420552F3" w:rsidR="00A72E32" w:rsidRPr="00EF4633" w:rsidRDefault="00A72E32" w:rsidP="00A72E32">
      <w:pPr>
        <w:pStyle w:val="HTMLPreformatted"/>
        <w:shd w:val="clear" w:color="auto" w:fill="FFFFFF"/>
        <w:ind w:left="1728"/>
        <w:rPr>
          <w:rFonts w:ascii="Arial" w:hAnsi="Arial" w:cs="Arial"/>
          <w:color w:val="000000"/>
        </w:rPr>
      </w:pPr>
      <w:r w:rsidRPr="00EF4633">
        <w:rPr>
          <w:rFonts w:ascii="Arial" w:hAnsi="Arial" w:cs="Arial"/>
          <w:color w:val="000000"/>
        </w:rPr>
        <w:t>│   │       ├── </w:t>
      </w:r>
      <w:r w:rsidR="007C5DAE">
        <w:rPr>
          <w:rFonts w:ascii="Arial" w:hAnsi="Arial" w:cs="Arial"/>
          <w:color w:val="000000"/>
        </w:rPr>
        <w:t>resources</w:t>
      </w:r>
    </w:p>
    <w:p w14:paraId="5EBA8762" w14:textId="7345F9B5" w:rsidR="00A72E32" w:rsidRPr="00EF4633" w:rsidRDefault="00A72E32" w:rsidP="00A72E32">
      <w:pPr>
        <w:pStyle w:val="HTMLPreformatted"/>
        <w:shd w:val="clear" w:color="auto" w:fill="FFFFFF"/>
        <w:ind w:left="1728"/>
        <w:rPr>
          <w:rFonts w:ascii="Arial" w:hAnsi="Arial" w:cs="Arial"/>
          <w:color w:val="000000"/>
        </w:rPr>
      </w:pPr>
      <w:r w:rsidRPr="00EF4633">
        <w:rPr>
          <w:rFonts w:ascii="Arial" w:hAnsi="Arial" w:cs="Arial"/>
          <w:color w:val="000000"/>
        </w:rPr>
        <w:t>│   │       ├── </w:t>
      </w:r>
      <w:r w:rsidR="003019DB">
        <w:rPr>
          <w:rFonts w:ascii="Arial" w:hAnsi="Arial" w:cs="Arial"/>
          <w:color w:val="000000"/>
        </w:rPr>
        <w:t>JSPs</w:t>
      </w:r>
    </w:p>
    <w:p w14:paraId="61DD56A4"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test</w:t>
      </w:r>
    </w:p>
    <w:p w14:paraId="0351BBA5"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java</w:t>
      </w:r>
    </w:p>
    <w:p w14:paraId="7AE24047"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 resources</w:t>
      </w:r>
    </w:p>
    <w:p w14:paraId="54C8E2A5" w14:textId="77777777" w:rsidR="00B71D53" w:rsidRPr="00EF4633" w:rsidRDefault="00B71D53" w:rsidP="00B71D53">
      <w:pPr>
        <w:pStyle w:val="HTMLPreformatted"/>
        <w:shd w:val="clear" w:color="auto" w:fill="FFFFFF"/>
        <w:ind w:left="1728"/>
        <w:rPr>
          <w:rFonts w:ascii="Arial" w:hAnsi="Arial" w:cs="Arial"/>
          <w:color w:val="000000"/>
        </w:rPr>
      </w:pPr>
      <w:r w:rsidRPr="00EF4633">
        <w:rPr>
          <w:rFonts w:ascii="Arial" w:hAnsi="Arial" w:cs="Arial"/>
          <w:color w:val="000000"/>
        </w:rPr>
        <w:t>└── target</w:t>
      </w:r>
    </w:p>
    <w:p w14:paraId="05F78946" w14:textId="3195FFC7" w:rsidR="00B71D53" w:rsidRDefault="00890D97" w:rsidP="008A44A4">
      <w:pPr>
        <w:pStyle w:val="Heading1"/>
        <w:numPr>
          <w:ilvl w:val="1"/>
          <w:numId w:val="1"/>
        </w:numPr>
        <w:jc w:val="both"/>
        <w:rPr>
          <w:rFonts w:ascii="Arial" w:hAnsi="Arial" w:cs="Arial"/>
          <w:b w:val="0"/>
          <w:sz w:val="36"/>
        </w:rPr>
      </w:pPr>
      <w:bookmarkStart w:id="8" w:name="_Toc10012030"/>
      <w:r w:rsidRPr="00AF171C">
        <w:rPr>
          <w:rFonts w:ascii="Arial" w:hAnsi="Arial" w:cs="Arial"/>
          <w:b w:val="0"/>
          <w:sz w:val="36"/>
        </w:rPr>
        <w:lastRenderedPageBreak/>
        <w:t xml:space="preserve">Project </w:t>
      </w:r>
      <w:r w:rsidR="008A44A4">
        <w:rPr>
          <w:rFonts w:ascii="Arial" w:hAnsi="Arial" w:cs="Arial"/>
          <w:b w:val="0"/>
          <w:sz w:val="36"/>
        </w:rPr>
        <w:t>Build &amp; Deployment</w:t>
      </w:r>
      <w:bookmarkEnd w:id="8"/>
    </w:p>
    <w:p w14:paraId="62825174" w14:textId="0CCF953E" w:rsidR="002659E0" w:rsidRDefault="002659E0" w:rsidP="002659E0">
      <w:pPr>
        <w:rPr>
          <w:lang w:val="en-US"/>
        </w:rPr>
      </w:pPr>
    </w:p>
    <w:tbl>
      <w:tblPr>
        <w:tblW w:w="0" w:type="auto"/>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5155"/>
      </w:tblGrid>
      <w:tr w:rsidR="00C713EF" w:rsidRPr="00D3411D" w14:paraId="7164EE10" w14:textId="77777777" w:rsidTr="00972C0B">
        <w:trPr>
          <w:tblHeader/>
        </w:trPr>
        <w:tc>
          <w:tcPr>
            <w:tcW w:w="2340" w:type="dxa"/>
            <w:shd w:val="clear" w:color="auto" w:fill="BFBFBF" w:themeFill="background1" w:themeFillShade="BF"/>
            <w:tcMar>
              <w:top w:w="90" w:type="dxa"/>
              <w:left w:w="195" w:type="dxa"/>
              <w:bottom w:w="90" w:type="dxa"/>
              <w:right w:w="195" w:type="dxa"/>
            </w:tcMar>
            <w:vAlign w:val="center"/>
            <w:hideMark/>
          </w:tcPr>
          <w:p w14:paraId="6AA350EF" w14:textId="77777777" w:rsidR="00141C58" w:rsidRDefault="00141C58" w:rsidP="00972C0B">
            <w:pPr>
              <w:spacing w:after="240"/>
              <w:rPr>
                <w:rFonts w:ascii="Arial" w:hAnsi="Arial" w:cs="Arial"/>
                <w:b/>
                <w:bCs/>
              </w:rPr>
            </w:pPr>
            <w:r>
              <w:rPr>
                <w:rFonts w:ascii="Arial" w:hAnsi="Arial" w:cs="Arial"/>
                <w:b/>
                <w:bCs/>
              </w:rPr>
              <w:t>Feature/</w:t>
            </w:r>
          </w:p>
          <w:p w14:paraId="2F5F4452" w14:textId="190E647F" w:rsidR="00C713EF" w:rsidRPr="00D3411D" w:rsidRDefault="00141C58" w:rsidP="00972C0B">
            <w:pPr>
              <w:spacing w:after="240"/>
              <w:rPr>
                <w:rFonts w:ascii="Arial" w:hAnsi="Arial" w:cs="Arial"/>
                <w:b/>
                <w:bCs/>
              </w:rPr>
            </w:pPr>
            <w:r>
              <w:rPr>
                <w:rFonts w:ascii="Arial" w:hAnsi="Arial" w:cs="Arial"/>
                <w:b/>
                <w:bCs/>
              </w:rPr>
              <w:t xml:space="preserve">Technology </w:t>
            </w:r>
            <w:r w:rsidR="001D2CBD">
              <w:rPr>
                <w:rFonts w:ascii="Arial" w:hAnsi="Arial" w:cs="Arial"/>
                <w:b/>
                <w:bCs/>
              </w:rPr>
              <w:t>Stack</w:t>
            </w:r>
          </w:p>
        </w:tc>
        <w:tc>
          <w:tcPr>
            <w:tcW w:w="5155" w:type="dxa"/>
            <w:shd w:val="clear" w:color="auto" w:fill="BFBFBF" w:themeFill="background1" w:themeFillShade="BF"/>
            <w:tcMar>
              <w:top w:w="90" w:type="dxa"/>
              <w:left w:w="195" w:type="dxa"/>
              <w:bottom w:w="90" w:type="dxa"/>
              <w:right w:w="195" w:type="dxa"/>
            </w:tcMar>
            <w:vAlign w:val="center"/>
            <w:hideMark/>
          </w:tcPr>
          <w:p w14:paraId="74CCD71A" w14:textId="77777777" w:rsidR="00C713EF" w:rsidRPr="00D3411D" w:rsidRDefault="00C713EF" w:rsidP="00972C0B">
            <w:pPr>
              <w:spacing w:after="240"/>
              <w:rPr>
                <w:rFonts w:ascii="Arial" w:hAnsi="Arial" w:cs="Arial"/>
                <w:b/>
                <w:bCs/>
              </w:rPr>
            </w:pPr>
            <w:r w:rsidRPr="00D3411D">
              <w:rPr>
                <w:rFonts w:ascii="Arial" w:hAnsi="Arial" w:cs="Arial"/>
                <w:b/>
                <w:bCs/>
              </w:rPr>
              <w:t>Description</w:t>
            </w:r>
          </w:p>
        </w:tc>
      </w:tr>
      <w:tr w:rsidR="00C713EF" w:rsidRPr="00D3411D" w14:paraId="02D58652" w14:textId="77777777" w:rsidTr="00972C0B">
        <w:trPr>
          <w:trHeight w:val="386"/>
        </w:trPr>
        <w:tc>
          <w:tcPr>
            <w:tcW w:w="2340" w:type="dxa"/>
            <w:tcMar>
              <w:top w:w="90" w:type="dxa"/>
              <w:left w:w="195" w:type="dxa"/>
              <w:bottom w:w="90" w:type="dxa"/>
              <w:right w:w="195" w:type="dxa"/>
            </w:tcMar>
            <w:vAlign w:val="center"/>
            <w:hideMark/>
          </w:tcPr>
          <w:p w14:paraId="480DD220" w14:textId="273C1A2F" w:rsidR="00C713EF" w:rsidRPr="0061115B" w:rsidRDefault="00F23F0E" w:rsidP="00972C0B">
            <w:pPr>
              <w:spacing w:after="240"/>
              <w:rPr>
                <w:rFonts w:ascii="Arial" w:hAnsi="Arial" w:cs="Arial"/>
                <w:sz w:val="20"/>
              </w:rPr>
            </w:pPr>
            <w:r>
              <w:rPr>
                <w:rFonts w:ascii="Arial" w:hAnsi="Arial" w:cs="Arial"/>
                <w:sz w:val="20"/>
              </w:rPr>
              <w:t>Web App</w:t>
            </w:r>
          </w:p>
        </w:tc>
        <w:tc>
          <w:tcPr>
            <w:tcW w:w="5155" w:type="dxa"/>
            <w:tcMar>
              <w:top w:w="90" w:type="dxa"/>
              <w:left w:w="195" w:type="dxa"/>
              <w:bottom w:w="90" w:type="dxa"/>
              <w:right w:w="195" w:type="dxa"/>
            </w:tcMar>
            <w:vAlign w:val="center"/>
            <w:hideMark/>
          </w:tcPr>
          <w:p w14:paraId="5542E845" w14:textId="03ECBC9B" w:rsidR="00C713EF" w:rsidRPr="0061115B" w:rsidRDefault="00F23F0E" w:rsidP="00972C0B">
            <w:pPr>
              <w:spacing w:after="240"/>
              <w:rPr>
                <w:rFonts w:ascii="Arial" w:hAnsi="Arial" w:cs="Arial"/>
                <w:sz w:val="20"/>
              </w:rPr>
            </w:pPr>
            <w:r>
              <w:rPr>
                <w:rFonts w:ascii="Arial" w:hAnsi="Arial" w:cs="Arial"/>
                <w:sz w:val="20"/>
              </w:rPr>
              <w:t>Java JSP, Spring Boot MVC with Spring-</w:t>
            </w:r>
            <w:r w:rsidR="009C2971">
              <w:rPr>
                <w:rFonts w:ascii="Arial" w:hAnsi="Arial" w:cs="Arial"/>
                <w:sz w:val="20"/>
              </w:rPr>
              <w:t>security</w:t>
            </w:r>
          </w:p>
        </w:tc>
      </w:tr>
      <w:tr w:rsidR="00C713EF" w:rsidRPr="00D3411D" w14:paraId="0062036F" w14:textId="77777777" w:rsidTr="00972C0B">
        <w:trPr>
          <w:trHeight w:val="341"/>
        </w:trPr>
        <w:tc>
          <w:tcPr>
            <w:tcW w:w="2340" w:type="dxa"/>
            <w:tcMar>
              <w:top w:w="90" w:type="dxa"/>
              <w:left w:w="195" w:type="dxa"/>
              <w:bottom w:w="90" w:type="dxa"/>
              <w:right w:w="195" w:type="dxa"/>
            </w:tcMar>
            <w:vAlign w:val="center"/>
            <w:hideMark/>
          </w:tcPr>
          <w:p w14:paraId="548EB6CE" w14:textId="188013BF" w:rsidR="00C713EF" w:rsidRPr="0061115B" w:rsidRDefault="00FA6AE9" w:rsidP="00972C0B">
            <w:pPr>
              <w:spacing w:after="240"/>
              <w:rPr>
                <w:rFonts w:ascii="Arial" w:hAnsi="Arial" w:cs="Arial"/>
                <w:sz w:val="20"/>
              </w:rPr>
            </w:pPr>
            <w:r>
              <w:rPr>
                <w:rFonts w:ascii="Arial" w:hAnsi="Arial" w:cs="Arial"/>
                <w:sz w:val="20"/>
              </w:rPr>
              <w:t>APIs</w:t>
            </w:r>
          </w:p>
        </w:tc>
        <w:tc>
          <w:tcPr>
            <w:tcW w:w="5155" w:type="dxa"/>
            <w:tcMar>
              <w:top w:w="90" w:type="dxa"/>
              <w:left w:w="195" w:type="dxa"/>
              <w:bottom w:w="90" w:type="dxa"/>
              <w:right w:w="195" w:type="dxa"/>
            </w:tcMar>
            <w:vAlign w:val="center"/>
            <w:hideMark/>
          </w:tcPr>
          <w:p w14:paraId="0207CD77" w14:textId="6A2FAB33" w:rsidR="00C713EF" w:rsidRPr="0061115B" w:rsidRDefault="00FA6AE9" w:rsidP="00972C0B">
            <w:pPr>
              <w:spacing w:after="240"/>
              <w:rPr>
                <w:rFonts w:ascii="Arial" w:hAnsi="Arial" w:cs="Arial"/>
                <w:sz w:val="20"/>
              </w:rPr>
            </w:pPr>
            <w:r>
              <w:rPr>
                <w:rFonts w:ascii="Arial" w:hAnsi="Arial" w:cs="Arial"/>
                <w:sz w:val="20"/>
              </w:rPr>
              <w:t>REST/JSON APIs</w:t>
            </w:r>
          </w:p>
        </w:tc>
      </w:tr>
      <w:tr w:rsidR="00C713EF" w:rsidRPr="00D3411D" w14:paraId="1CE9227A" w14:textId="77777777" w:rsidTr="00972C0B">
        <w:tc>
          <w:tcPr>
            <w:tcW w:w="2340" w:type="dxa"/>
            <w:tcMar>
              <w:top w:w="90" w:type="dxa"/>
              <w:left w:w="195" w:type="dxa"/>
              <w:bottom w:w="90" w:type="dxa"/>
              <w:right w:w="195" w:type="dxa"/>
            </w:tcMar>
            <w:vAlign w:val="center"/>
            <w:hideMark/>
          </w:tcPr>
          <w:p w14:paraId="4B2A6B74" w14:textId="6F5AB3F6" w:rsidR="00C713EF" w:rsidRPr="0061115B" w:rsidRDefault="00FA6AE9" w:rsidP="00972C0B">
            <w:pPr>
              <w:spacing w:after="240"/>
              <w:rPr>
                <w:rFonts w:ascii="Arial" w:hAnsi="Arial" w:cs="Arial"/>
                <w:sz w:val="20"/>
              </w:rPr>
            </w:pPr>
            <w:r>
              <w:rPr>
                <w:rFonts w:ascii="Arial" w:hAnsi="Arial" w:cs="Arial"/>
                <w:sz w:val="20"/>
              </w:rPr>
              <w:t>DB JPA</w:t>
            </w:r>
          </w:p>
        </w:tc>
        <w:tc>
          <w:tcPr>
            <w:tcW w:w="5155" w:type="dxa"/>
            <w:tcMar>
              <w:top w:w="90" w:type="dxa"/>
              <w:left w:w="195" w:type="dxa"/>
              <w:bottom w:w="90" w:type="dxa"/>
              <w:right w:w="195" w:type="dxa"/>
            </w:tcMar>
            <w:vAlign w:val="center"/>
            <w:hideMark/>
          </w:tcPr>
          <w:p w14:paraId="35691F79" w14:textId="6DBAE4E1" w:rsidR="00C713EF" w:rsidRPr="0061115B" w:rsidRDefault="00FA6AE9" w:rsidP="00972C0B">
            <w:pPr>
              <w:spacing w:after="240"/>
              <w:rPr>
                <w:rFonts w:ascii="Arial" w:hAnsi="Arial" w:cs="Arial"/>
                <w:sz w:val="20"/>
              </w:rPr>
            </w:pPr>
            <w:r>
              <w:rPr>
                <w:rFonts w:ascii="Arial" w:hAnsi="Arial" w:cs="Arial"/>
                <w:sz w:val="20"/>
              </w:rPr>
              <w:t>Backend DB processing using JPA with Hibernate</w:t>
            </w:r>
          </w:p>
        </w:tc>
      </w:tr>
      <w:tr w:rsidR="00C713EF" w:rsidRPr="00D3411D" w14:paraId="134068F1" w14:textId="77777777" w:rsidTr="00972C0B">
        <w:tc>
          <w:tcPr>
            <w:tcW w:w="2340" w:type="dxa"/>
            <w:tcMar>
              <w:top w:w="90" w:type="dxa"/>
              <w:left w:w="195" w:type="dxa"/>
              <w:bottom w:w="90" w:type="dxa"/>
              <w:right w:w="195" w:type="dxa"/>
            </w:tcMar>
            <w:vAlign w:val="center"/>
            <w:hideMark/>
          </w:tcPr>
          <w:p w14:paraId="36DC5AAB" w14:textId="43F22157" w:rsidR="00C713EF" w:rsidRPr="0061115B" w:rsidRDefault="000A3580" w:rsidP="00972C0B">
            <w:pPr>
              <w:spacing w:after="240"/>
              <w:rPr>
                <w:rFonts w:ascii="Arial" w:hAnsi="Arial" w:cs="Arial"/>
                <w:sz w:val="20"/>
              </w:rPr>
            </w:pPr>
            <w:r>
              <w:rPr>
                <w:rFonts w:ascii="Arial" w:hAnsi="Arial" w:cs="Arial"/>
                <w:sz w:val="20"/>
              </w:rPr>
              <w:t>Others</w:t>
            </w:r>
          </w:p>
        </w:tc>
        <w:tc>
          <w:tcPr>
            <w:tcW w:w="5155" w:type="dxa"/>
            <w:tcMar>
              <w:top w:w="90" w:type="dxa"/>
              <w:left w:w="195" w:type="dxa"/>
              <w:bottom w:w="90" w:type="dxa"/>
              <w:right w:w="195" w:type="dxa"/>
            </w:tcMar>
            <w:vAlign w:val="center"/>
            <w:hideMark/>
          </w:tcPr>
          <w:p w14:paraId="42E57C2B" w14:textId="77777777" w:rsidR="00C713EF" w:rsidRDefault="000A3580" w:rsidP="00972C0B">
            <w:pPr>
              <w:spacing w:after="240"/>
              <w:rPr>
                <w:rFonts w:ascii="Arial" w:hAnsi="Arial" w:cs="Arial"/>
                <w:sz w:val="20"/>
              </w:rPr>
            </w:pPr>
            <w:r>
              <w:rPr>
                <w:rFonts w:ascii="Arial" w:hAnsi="Arial" w:cs="Arial"/>
                <w:sz w:val="20"/>
              </w:rPr>
              <w:t>POI Open source library to export the Report.</w:t>
            </w:r>
          </w:p>
          <w:p w14:paraId="3E8F1C60" w14:textId="5D327233" w:rsidR="000A3580" w:rsidRPr="0061115B" w:rsidRDefault="000A3580" w:rsidP="00972C0B">
            <w:pPr>
              <w:spacing w:after="240"/>
              <w:rPr>
                <w:rFonts w:ascii="Arial" w:hAnsi="Arial" w:cs="Arial"/>
                <w:sz w:val="20"/>
              </w:rPr>
            </w:pPr>
            <w:r>
              <w:rPr>
                <w:rFonts w:ascii="Arial" w:hAnsi="Arial" w:cs="Arial"/>
                <w:sz w:val="20"/>
              </w:rPr>
              <w:t>Also, there is a feature to upload the image to the App.</w:t>
            </w:r>
          </w:p>
        </w:tc>
      </w:tr>
    </w:tbl>
    <w:p w14:paraId="129D15F0" w14:textId="77777777" w:rsidR="00C713EF" w:rsidRDefault="00C713EF" w:rsidP="002659E0">
      <w:pPr>
        <w:rPr>
          <w:lang w:val="en-US"/>
        </w:rPr>
      </w:pPr>
    </w:p>
    <w:p w14:paraId="792F2D8C" w14:textId="3A873C82" w:rsidR="00752070" w:rsidRDefault="00752070" w:rsidP="00237D2C">
      <w:pPr>
        <w:ind w:left="1152"/>
        <w:rPr>
          <w:rFonts w:ascii="Arial" w:hAnsi="Arial" w:cs="Arial"/>
          <w:bCs/>
          <w:szCs w:val="20"/>
        </w:rPr>
      </w:pPr>
      <w:r>
        <w:rPr>
          <w:rFonts w:ascii="Arial" w:hAnsi="Arial" w:cs="Arial"/>
          <w:bCs/>
          <w:szCs w:val="20"/>
        </w:rPr>
        <w:t xml:space="preserve">Get Latest project </w:t>
      </w:r>
      <w:r w:rsidR="0004780A">
        <w:rPr>
          <w:rFonts w:ascii="Arial" w:hAnsi="Arial" w:cs="Arial"/>
          <w:bCs/>
          <w:szCs w:val="20"/>
        </w:rPr>
        <w:t>f</w:t>
      </w:r>
      <w:r>
        <w:rPr>
          <w:rFonts w:ascii="Arial" w:hAnsi="Arial" w:cs="Arial"/>
          <w:bCs/>
          <w:szCs w:val="20"/>
        </w:rPr>
        <w:t>rom the github.com by using below GIT Repo URL:</w:t>
      </w:r>
    </w:p>
    <w:p w14:paraId="2F83424D" w14:textId="55717AA6" w:rsidR="00E60F49" w:rsidRDefault="0084333E" w:rsidP="00221276">
      <w:pPr>
        <w:ind w:left="1152"/>
        <w:rPr>
          <w:rFonts w:ascii="Arial" w:hAnsi="Arial" w:cs="Arial"/>
          <w:bCs/>
          <w:szCs w:val="20"/>
        </w:rPr>
      </w:pPr>
      <w:hyperlink r:id="rId8" w:history="1">
        <w:r w:rsidR="00AA2FBB" w:rsidRPr="00F30F9B">
          <w:rPr>
            <w:rStyle w:val="Hyperlink"/>
            <w:rFonts w:ascii="Arial" w:hAnsi="Arial" w:cs="Arial"/>
            <w:bCs/>
            <w:szCs w:val="20"/>
          </w:rPr>
          <w:t>https://github.com/nirajtrip/cost-sharing-api.git</w:t>
        </w:r>
      </w:hyperlink>
    </w:p>
    <w:p w14:paraId="316403D9" w14:textId="77777777" w:rsidR="00AA2FBB" w:rsidRDefault="00AA2FBB" w:rsidP="00221276">
      <w:pPr>
        <w:ind w:left="1152"/>
        <w:rPr>
          <w:rFonts w:ascii="Arial" w:hAnsi="Arial" w:cs="Arial"/>
          <w:bCs/>
          <w:szCs w:val="20"/>
        </w:rPr>
      </w:pPr>
    </w:p>
    <w:p w14:paraId="0408DBF3" w14:textId="21F35364" w:rsidR="00221276" w:rsidRPr="002419F8" w:rsidRDefault="00221276" w:rsidP="00221276">
      <w:pPr>
        <w:ind w:left="1152"/>
        <w:rPr>
          <w:rFonts w:ascii="Arial" w:hAnsi="Arial" w:cs="Arial"/>
          <w:bCs/>
          <w:szCs w:val="20"/>
        </w:rPr>
      </w:pPr>
      <w:r w:rsidRPr="002419F8">
        <w:rPr>
          <w:rFonts w:ascii="Arial" w:hAnsi="Arial" w:cs="Arial"/>
          <w:bCs/>
          <w:szCs w:val="20"/>
        </w:rPr>
        <w:t>Use Maven to build the project by running below command:</w:t>
      </w:r>
    </w:p>
    <w:p w14:paraId="21BA52D8" w14:textId="665C8972" w:rsidR="00221276" w:rsidRDefault="00835BAB" w:rsidP="002659E0">
      <w:pPr>
        <w:rPr>
          <w:lang w:val="en-US"/>
        </w:rPr>
      </w:pPr>
      <w:r>
        <w:rPr>
          <w:lang w:val="en-US"/>
        </w:rPr>
        <w:tab/>
      </w:r>
      <w:r>
        <w:rPr>
          <w:lang w:val="en-US"/>
        </w:rPr>
        <w:tab/>
      </w:r>
      <w:proofErr w:type="spellStart"/>
      <w:r>
        <w:rPr>
          <w:lang w:val="en-US"/>
        </w:rPr>
        <w:t>Mvn</w:t>
      </w:r>
      <w:proofErr w:type="spellEnd"/>
      <w:r>
        <w:rPr>
          <w:lang w:val="en-US"/>
        </w:rPr>
        <w:t xml:space="preserve"> clean compile package</w:t>
      </w:r>
    </w:p>
    <w:p w14:paraId="5644AF2F" w14:textId="77777777" w:rsidR="00835BAB" w:rsidRDefault="00835BAB" w:rsidP="002659E0">
      <w:pPr>
        <w:rPr>
          <w:lang w:val="en-US"/>
        </w:rPr>
      </w:pPr>
    </w:p>
    <w:p w14:paraId="425D8DC9" w14:textId="7824509A" w:rsidR="00F61A84" w:rsidRPr="00237D2C" w:rsidRDefault="00F61A84" w:rsidP="00F61A84">
      <w:pPr>
        <w:ind w:left="1152"/>
        <w:rPr>
          <w:rFonts w:ascii="Arial" w:hAnsi="Arial" w:cs="Arial"/>
          <w:bCs/>
          <w:szCs w:val="20"/>
        </w:rPr>
      </w:pPr>
      <w:r w:rsidRPr="00237D2C">
        <w:rPr>
          <w:rFonts w:ascii="Arial" w:hAnsi="Arial" w:cs="Arial"/>
          <w:bCs/>
          <w:szCs w:val="20"/>
        </w:rPr>
        <w:t>Use below command</w:t>
      </w:r>
      <w:r>
        <w:rPr>
          <w:rFonts w:ascii="Arial" w:hAnsi="Arial" w:cs="Arial"/>
          <w:bCs/>
          <w:szCs w:val="20"/>
        </w:rPr>
        <w:t xml:space="preserve"> to launch the App</w:t>
      </w:r>
      <w:r w:rsidR="00CA7723">
        <w:rPr>
          <w:rFonts w:ascii="Arial" w:hAnsi="Arial" w:cs="Arial"/>
          <w:bCs/>
          <w:szCs w:val="20"/>
        </w:rPr>
        <w:t>lication</w:t>
      </w:r>
      <w:r w:rsidRPr="00237D2C">
        <w:rPr>
          <w:rFonts w:ascii="Arial" w:hAnsi="Arial" w:cs="Arial"/>
          <w:bCs/>
          <w:szCs w:val="20"/>
        </w:rPr>
        <w:t>:</w:t>
      </w:r>
    </w:p>
    <w:p w14:paraId="1A153562" w14:textId="4433C678" w:rsidR="00F61A84" w:rsidRDefault="00F61A84" w:rsidP="00F61A84">
      <w:pPr>
        <w:rPr>
          <w:lang w:val="en-US"/>
        </w:rPr>
      </w:pPr>
      <w:r>
        <w:rPr>
          <w:lang w:val="en-US"/>
        </w:rPr>
        <w:tab/>
      </w:r>
      <w:r>
        <w:rPr>
          <w:lang w:val="en-US"/>
        </w:rPr>
        <w:tab/>
      </w:r>
      <w:proofErr w:type="spellStart"/>
      <w:r>
        <w:rPr>
          <w:lang w:val="en-US"/>
        </w:rPr>
        <w:t>Mvn</w:t>
      </w:r>
      <w:proofErr w:type="spellEnd"/>
      <w:r>
        <w:rPr>
          <w:lang w:val="en-US"/>
        </w:rPr>
        <w:t xml:space="preserve"> </w:t>
      </w:r>
      <w:proofErr w:type="spellStart"/>
      <w:r w:rsidR="00CA7723" w:rsidRPr="00873834">
        <w:rPr>
          <w:lang w:val="en-US"/>
        </w:rPr>
        <w:t>spring-</w:t>
      </w:r>
      <w:proofErr w:type="gramStart"/>
      <w:r w:rsidR="00CA7723" w:rsidRPr="00873834">
        <w:rPr>
          <w:lang w:val="en-US"/>
        </w:rPr>
        <w:t>boot:run</w:t>
      </w:r>
      <w:proofErr w:type="spellEnd"/>
      <w:proofErr w:type="gramEnd"/>
    </w:p>
    <w:p w14:paraId="1151D139" w14:textId="0AD43334" w:rsidR="00CA7723" w:rsidRDefault="00CA7723" w:rsidP="00F61A84">
      <w:pPr>
        <w:rPr>
          <w:lang w:val="en-US"/>
        </w:rPr>
      </w:pPr>
    </w:p>
    <w:p w14:paraId="09BD0DE9" w14:textId="1EEEAFC5" w:rsidR="00CA7723" w:rsidRPr="002419F8" w:rsidRDefault="00FE3898" w:rsidP="002419F8">
      <w:pPr>
        <w:ind w:left="1152"/>
        <w:rPr>
          <w:rFonts w:ascii="Arial" w:hAnsi="Arial" w:cs="Arial"/>
          <w:bCs/>
          <w:szCs w:val="20"/>
        </w:rPr>
      </w:pPr>
      <w:r w:rsidRPr="002419F8">
        <w:rPr>
          <w:rFonts w:ascii="Arial" w:hAnsi="Arial" w:cs="Arial"/>
          <w:bCs/>
          <w:szCs w:val="20"/>
        </w:rPr>
        <w:t>Open the Brower to view the web-app:</w:t>
      </w:r>
    </w:p>
    <w:p w14:paraId="160A53D0" w14:textId="3632E776" w:rsidR="00FE3898" w:rsidRDefault="0075656E" w:rsidP="00067B48">
      <w:pPr>
        <w:ind w:left="720" w:firstLine="720"/>
        <w:rPr>
          <w:lang w:val="en-US"/>
        </w:rPr>
      </w:pPr>
      <w:hyperlink r:id="rId9" w:history="1">
        <w:r w:rsidRPr="001B248A">
          <w:rPr>
            <w:rStyle w:val="Hyperlink"/>
            <w:lang w:val="en-US"/>
          </w:rPr>
          <w:t>http://localhost:8080</w:t>
        </w:r>
      </w:hyperlink>
    </w:p>
    <w:p w14:paraId="0161C5A3" w14:textId="77777777" w:rsidR="00067B48" w:rsidRDefault="00067B48" w:rsidP="00F61A84">
      <w:pPr>
        <w:rPr>
          <w:lang w:val="en-US"/>
        </w:rPr>
      </w:pPr>
    </w:p>
    <w:p w14:paraId="393A9C26" w14:textId="70832353" w:rsidR="00873834" w:rsidRPr="00273C50" w:rsidRDefault="00AB7F64" w:rsidP="00273C50">
      <w:pPr>
        <w:ind w:left="1152"/>
        <w:rPr>
          <w:rFonts w:ascii="Arial" w:hAnsi="Arial" w:cs="Arial"/>
          <w:bCs/>
          <w:szCs w:val="20"/>
        </w:rPr>
      </w:pPr>
      <w:r w:rsidRPr="00273C50">
        <w:rPr>
          <w:rFonts w:ascii="Arial" w:hAnsi="Arial" w:cs="Arial"/>
          <w:bCs/>
          <w:szCs w:val="20"/>
        </w:rPr>
        <w:t xml:space="preserve">Now, user can sign-up and login to the Web-app and create </w:t>
      </w:r>
      <w:proofErr w:type="spellStart"/>
      <w:r w:rsidRPr="00273C50">
        <w:rPr>
          <w:rFonts w:ascii="Arial" w:hAnsi="Arial" w:cs="Arial"/>
          <w:bCs/>
          <w:szCs w:val="20"/>
        </w:rPr>
        <w:t>aGroup</w:t>
      </w:r>
      <w:proofErr w:type="spellEnd"/>
      <w:r w:rsidRPr="00273C50">
        <w:rPr>
          <w:rFonts w:ascii="Arial" w:hAnsi="Arial" w:cs="Arial"/>
          <w:bCs/>
          <w:szCs w:val="20"/>
        </w:rPr>
        <w:t xml:space="preserve"> in order to store the Expenses against a group (e.g. Pizza Party). </w:t>
      </w:r>
      <w:r w:rsidR="00596C41" w:rsidRPr="00273C50">
        <w:rPr>
          <w:rFonts w:ascii="Arial" w:hAnsi="Arial" w:cs="Arial"/>
          <w:bCs/>
          <w:szCs w:val="20"/>
        </w:rPr>
        <w:t>Backend processing logic will allocate amount to</w:t>
      </w:r>
      <w:r w:rsidRPr="00273C50">
        <w:rPr>
          <w:rFonts w:ascii="Arial" w:hAnsi="Arial" w:cs="Arial"/>
          <w:bCs/>
          <w:szCs w:val="20"/>
        </w:rPr>
        <w:t xml:space="preserve"> Group Members </w:t>
      </w:r>
      <w:r w:rsidR="00596C41" w:rsidRPr="00273C50">
        <w:rPr>
          <w:rFonts w:ascii="Arial" w:hAnsi="Arial" w:cs="Arial"/>
          <w:bCs/>
          <w:szCs w:val="20"/>
        </w:rPr>
        <w:t>to determine</w:t>
      </w:r>
      <w:r w:rsidRPr="00273C50">
        <w:rPr>
          <w:rFonts w:ascii="Arial" w:hAnsi="Arial" w:cs="Arial"/>
          <w:bCs/>
          <w:szCs w:val="20"/>
        </w:rPr>
        <w:t xml:space="preserve"> amount Owned/Spent by the Member.</w:t>
      </w:r>
    </w:p>
    <w:p w14:paraId="0E82CED3" w14:textId="77777777" w:rsidR="008F5A22" w:rsidRPr="008F5A22" w:rsidRDefault="008F5A22" w:rsidP="008F5A22">
      <w:pPr>
        <w:ind w:left="432" w:firstLine="720"/>
        <w:rPr>
          <w:rFonts w:ascii="Arial" w:hAnsi="Arial" w:cs="Arial"/>
          <w:b/>
          <w:bCs/>
          <w:szCs w:val="20"/>
        </w:rPr>
      </w:pPr>
      <w:r w:rsidRPr="008F5A22">
        <w:rPr>
          <w:rFonts w:ascii="Arial" w:hAnsi="Arial" w:cs="Arial"/>
          <w:b/>
          <w:bCs/>
          <w:szCs w:val="20"/>
        </w:rPr>
        <w:t>Launching Swagger UI</w:t>
      </w:r>
    </w:p>
    <w:p w14:paraId="5574771E" w14:textId="77777777" w:rsidR="008F5A22" w:rsidRPr="00211B74" w:rsidRDefault="008F5A22" w:rsidP="008F5A22">
      <w:pPr>
        <w:ind w:left="432" w:firstLine="720"/>
        <w:rPr>
          <w:rFonts w:ascii="Arial" w:hAnsi="Arial" w:cs="Arial"/>
          <w:bCs/>
          <w:szCs w:val="20"/>
        </w:rPr>
      </w:pPr>
      <w:r w:rsidRPr="00211B74">
        <w:rPr>
          <w:rFonts w:ascii="Arial" w:hAnsi="Arial" w:cs="Arial"/>
          <w:bCs/>
          <w:szCs w:val="20"/>
        </w:rPr>
        <w:t>T</w:t>
      </w:r>
      <w:r w:rsidRPr="00211B74">
        <w:rPr>
          <w:rFonts w:ascii="Arial" w:hAnsi="Arial" w:cs="Arial"/>
          <w:bCs/>
          <w:szCs w:val="20"/>
        </w:rPr>
        <w:t xml:space="preserve">he Swagger UI available at </w:t>
      </w:r>
    </w:p>
    <w:p w14:paraId="620AB04A" w14:textId="5246B3B3" w:rsidR="00EE48D2" w:rsidRDefault="00200AED" w:rsidP="008F5A22">
      <w:pPr>
        <w:ind w:left="432" w:firstLine="720"/>
        <w:rPr>
          <w:lang w:val="en-US"/>
        </w:rPr>
      </w:pPr>
      <w:hyperlink r:id="rId10" w:history="1">
        <w:r w:rsidRPr="001B248A">
          <w:rPr>
            <w:rStyle w:val="Hyperlink"/>
            <w:lang w:val="en-US"/>
          </w:rPr>
          <w:t>http://localhost:8080/swagger-ui.html</w:t>
        </w:r>
      </w:hyperlink>
    </w:p>
    <w:p w14:paraId="490B5B99" w14:textId="610B20F8" w:rsidR="00200AED" w:rsidRPr="00211B74" w:rsidRDefault="00200AED" w:rsidP="00200AED">
      <w:pPr>
        <w:ind w:left="432" w:firstLine="720"/>
        <w:rPr>
          <w:rFonts w:ascii="Arial" w:hAnsi="Arial" w:cs="Arial"/>
          <w:bCs/>
          <w:szCs w:val="20"/>
        </w:rPr>
      </w:pPr>
      <w:r>
        <w:rPr>
          <w:lang w:val="en-US"/>
        </w:rPr>
        <w:lastRenderedPageBreak/>
        <w:t xml:space="preserve">Also, </w:t>
      </w:r>
      <w:r w:rsidRPr="00211B74">
        <w:rPr>
          <w:rFonts w:ascii="Arial" w:hAnsi="Arial" w:cs="Arial"/>
          <w:bCs/>
          <w:szCs w:val="20"/>
        </w:rPr>
        <w:t xml:space="preserve">The </w:t>
      </w:r>
      <w:r>
        <w:rPr>
          <w:rFonts w:ascii="Arial" w:hAnsi="Arial" w:cs="Arial"/>
          <w:bCs/>
          <w:szCs w:val="20"/>
        </w:rPr>
        <w:t>API Doc details</w:t>
      </w:r>
      <w:r w:rsidRPr="00211B74">
        <w:rPr>
          <w:rFonts w:ascii="Arial" w:hAnsi="Arial" w:cs="Arial"/>
          <w:bCs/>
          <w:szCs w:val="20"/>
        </w:rPr>
        <w:t xml:space="preserve"> available at </w:t>
      </w:r>
    </w:p>
    <w:p w14:paraId="12E9EC3A" w14:textId="6A64ED93" w:rsidR="00200AED" w:rsidRDefault="0050431D" w:rsidP="008F5A22">
      <w:pPr>
        <w:ind w:left="432" w:firstLine="720"/>
        <w:rPr>
          <w:lang w:val="en-US"/>
        </w:rPr>
      </w:pPr>
      <w:hyperlink r:id="rId11" w:history="1">
        <w:r w:rsidRPr="001B248A">
          <w:rPr>
            <w:rStyle w:val="Hyperlink"/>
            <w:lang w:val="en-US"/>
          </w:rPr>
          <w:t>http://localhost:8080/v2/api-docs</w:t>
        </w:r>
      </w:hyperlink>
    </w:p>
    <w:p w14:paraId="0A535ECD" w14:textId="79DE7ECD" w:rsidR="0050431D" w:rsidRPr="002B3317" w:rsidRDefault="0050431D" w:rsidP="008F5A22">
      <w:pPr>
        <w:ind w:left="432" w:firstLine="720"/>
        <w:rPr>
          <w:rFonts w:ascii="Arial" w:hAnsi="Arial" w:cs="Arial"/>
          <w:bCs/>
          <w:szCs w:val="20"/>
        </w:rPr>
      </w:pPr>
      <w:r w:rsidRPr="002B3317">
        <w:rPr>
          <w:rFonts w:ascii="Arial" w:hAnsi="Arial" w:cs="Arial"/>
          <w:bCs/>
          <w:szCs w:val="20"/>
        </w:rPr>
        <w:t>To view the H2 Database Console, visit below URL:</w:t>
      </w:r>
    </w:p>
    <w:p w14:paraId="40C3DAD8" w14:textId="282C9959" w:rsidR="0050431D" w:rsidRDefault="007E470B" w:rsidP="008F5A22">
      <w:pPr>
        <w:ind w:left="432" w:firstLine="720"/>
        <w:rPr>
          <w:lang w:val="en-US"/>
        </w:rPr>
      </w:pPr>
      <w:hyperlink r:id="rId12" w:history="1">
        <w:r w:rsidRPr="001B248A">
          <w:rPr>
            <w:rStyle w:val="Hyperlink"/>
            <w:lang w:val="en-US"/>
          </w:rPr>
          <w:t>http://localhost:8080/h2-console</w:t>
        </w:r>
      </w:hyperlink>
    </w:p>
    <w:p w14:paraId="5ACDBD27" w14:textId="77777777" w:rsidR="007E470B" w:rsidRPr="002659E0" w:rsidRDefault="007E470B" w:rsidP="008F5A22">
      <w:pPr>
        <w:ind w:left="432" w:firstLine="720"/>
        <w:rPr>
          <w:lang w:val="en-US"/>
        </w:rPr>
      </w:pPr>
      <w:bookmarkStart w:id="9" w:name="_GoBack"/>
      <w:bookmarkEnd w:id="9"/>
    </w:p>
    <w:sectPr w:rsidR="007E470B" w:rsidRPr="002659E0" w:rsidSect="007267C3">
      <w:headerReference w:type="default" r:id="rId13"/>
      <w:footerReference w:type="default" r:id="rId14"/>
      <w:pgSz w:w="11906" w:h="16838"/>
      <w:pgMar w:top="1440" w:right="128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BA59" w14:textId="77777777" w:rsidR="0084333E" w:rsidRDefault="0084333E" w:rsidP="00CB3BFA">
      <w:pPr>
        <w:spacing w:after="0" w:line="240" w:lineRule="auto"/>
      </w:pPr>
      <w:r>
        <w:separator/>
      </w:r>
    </w:p>
  </w:endnote>
  <w:endnote w:type="continuationSeparator" w:id="0">
    <w:p w14:paraId="0F50E7DB" w14:textId="77777777" w:rsidR="0084333E" w:rsidRDefault="0084333E" w:rsidP="00CB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76274"/>
      <w:docPartObj>
        <w:docPartGallery w:val="Page Numbers (Bottom of Page)"/>
        <w:docPartUnique/>
      </w:docPartObj>
    </w:sdtPr>
    <w:sdtEndPr/>
    <w:sdtContent>
      <w:sdt>
        <w:sdtPr>
          <w:id w:val="-1769616900"/>
          <w:docPartObj>
            <w:docPartGallery w:val="Page Numbers (Top of Page)"/>
            <w:docPartUnique/>
          </w:docPartObj>
        </w:sdtPr>
        <w:sdtEndPr/>
        <w:sdtContent>
          <w:p w14:paraId="169D2E82" w14:textId="59F7AB7A" w:rsidR="00CB3BFA" w:rsidRDefault="00CB3B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75A682" w14:textId="2AC304D5" w:rsidR="00CB3BFA" w:rsidRPr="00CB3BFA" w:rsidRDefault="00CB3BF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9490" w14:textId="77777777" w:rsidR="0084333E" w:rsidRDefault="0084333E" w:rsidP="00CB3BFA">
      <w:pPr>
        <w:spacing w:after="0" w:line="240" w:lineRule="auto"/>
      </w:pPr>
      <w:r>
        <w:separator/>
      </w:r>
    </w:p>
  </w:footnote>
  <w:footnote w:type="continuationSeparator" w:id="0">
    <w:p w14:paraId="70319D36" w14:textId="77777777" w:rsidR="0084333E" w:rsidRDefault="0084333E" w:rsidP="00CB3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8EDF" w14:textId="00ED4821" w:rsidR="00CB3BFA" w:rsidRDefault="00CB3BFA">
    <w:pPr>
      <w:pStyle w:val="Header"/>
      <w:pBdr>
        <w:bottom w:val="single" w:sz="6" w:space="1" w:color="auto"/>
      </w:pBdr>
      <w:rPr>
        <w:lang w:val="en-US"/>
      </w:rPr>
    </w:pPr>
    <w:r>
      <w:rPr>
        <w:lang w:val="en-US"/>
      </w:rPr>
      <w:t>High-level Design Document (Ver 1.0)</w:t>
    </w:r>
  </w:p>
  <w:p w14:paraId="4AACAC18" w14:textId="77777777" w:rsidR="00CB3BFA" w:rsidRPr="00CB3BFA" w:rsidRDefault="00CB3BF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3F8"/>
    <w:multiLevelType w:val="hybridMultilevel"/>
    <w:tmpl w:val="D208F4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591388C"/>
    <w:multiLevelType w:val="hybridMultilevel"/>
    <w:tmpl w:val="357C30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DE589D"/>
    <w:multiLevelType w:val="hybridMultilevel"/>
    <w:tmpl w:val="85408F3E"/>
    <w:lvl w:ilvl="0" w:tplc="30F4545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8919C8"/>
    <w:multiLevelType w:val="hybridMultilevel"/>
    <w:tmpl w:val="1A161F6E"/>
    <w:lvl w:ilvl="0" w:tplc="5C28DEFC">
      <w:start w:val="2"/>
      <w:numFmt w:val="bullet"/>
      <w:lvlText w:val="•"/>
      <w:lvlJc w:val="left"/>
      <w:pPr>
        <w:ind w:left="1987" w:hanging="720"/>
      </w:pPr>
      <w:rPr>
        <w:rFonts w:ascii="Arial" w:eastAsiaTheme="minorHAnsi" w:hAnsi="Arial" w:cs="Aria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4" w15:restartNumberingAfterBreak="0">
    <w:nsid w:val="3B0912E3"/>
    <w:multiLevelType w:val="hybridMultilevel"/>
    <w:tmpl w:val="D0FAA0AC"/>
    <w:lvl w:ilvl="0" w:tplc="66400746">
      <w:start w:val="1"/>
      <w:numFmt w:val="decimal"/>
      <w:pStyle w:val="MTNumlist1"/>
      <w:lvlText w:val="%1."/>
      <w:lvlJc w:val="left"/>
      <w:pPr>
        <w:tabs>
          <w:tab w:val="num" w:pos="360"/>
        </w:tabs>
        <w:ind w:left="360" w:hanging="360"/>
      </w:pPr>
      <w:rPr>
        <w:rFonts w:asciiTheme="minorHAnsi" w:hAnsiTheme="minorHAnsi" w:cstheme="minorHAnsi" w:hint="default"/>
        <w:b/>
        <w:i w:val="0"/>
        <w:color w:val="auto"/>
        <w:sz w:val="24"/>
        <w:szCs w:val="24"/>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C659AA"/>
    <w:multiLevelType w:val="hybridMultilevel"/>
    <w:tmpl w:val="47D08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10728E"/>
    <w:multiLevelType w:val="hybridMultilevel"/>
    <w:tmpl w:val="DF6AA53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15:restartNumberingAfterBreak="0">
    <w:nsid w:val="4F105944"/>
    <w:multiLevelType w:val="hybridMultilevel"/>
    <w:tmpl w:val="81F62A9A"/>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51EB582A"/>
    <w:multiLevelType w:val="hybridMultilevel"/>
    <w:tmpl w:val="17E2774A"/>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9" w15:restartNumberingAfterBreak="0">
    <w:nsid w:val="549C27D1"/>
    <w:multiLevelType w:val="multilevel"/>
    <w:tmpl w:val="71B25370"/>
    <w:lvl w:ilvl="0">
      <w:start w:val="1"/>
      <w:numFmt w:val="decimal"/>
      <w:pStyle w:val="Heading1"/>
      <w:lvlText w:val="%1."/>
      <w:lvlJc w:val="left"/>
      <w:pPr>
        <w:ind w:left="1080" w:hanging="360"/>
      </w:pPr>
      <w:rPr>
        <w:rFonts w:hint="default"/>
        <w:color w:val="00B050"/>
      </w:rPr>
    </w:lvl>
    <w:lvl w:ilvl="1">
      <w:start w:val="1"/>
      <w:numFmt w:val="decimal"/>
      <w:lvlText w:val="%1.%2."/>
      <w:lvlJc w:val="left"/>
      <w:pPr>
        <w:ind w:left="124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90C63CB"/>
    <w:multiLevelType w:val="hybridMultilevel"/>
    <w:tmpl w:val="81FAC9B8"/>
    <w:lvl w:ilvl="0" w:tplc="2BD88BEC">
      <w:start w:val="1"/>
      <w:numFmt w:val="decimal"/>
      <w:lvlText w:val="%1."/>
      <w:lvlJc w:val="left"/>
      <w:pPr>
        <w:ind w:left="1230" w:hanging="51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B81EFA"/>
    <w:multiLevelType w:val="hybridMultilevel"/>
    <w:tmpl w:val="3BB061C6"/>
    <w:lvl w:ilvl="0" w:tplc="0409000F">
      <w:start w:val="1"/>
      <w:numFmt w:val="decimal"/>
      <w:lvlText w:val="%1."/>
      <w:lvlJc w:val="left"/>
      <w:pPr>
        <w:ind w:left="1627" w:hanging="360"/>
      </w:pPr>
    </w:lvl>
    <w:lvl w:ilvl="1" w:tplc="04090019">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2" w15:restartNumberingAfterBreak="0">
    <w:nsid w:val="6B590FA6"/>
    <w:multiLevelType w:val="hybridMultilevel"/>
    <w:tmpl w:val="21FE9690"/>
    <w:lvl w:ilvl="0" w:tplc="2BD88BEC">
      <w:start w:val="1"/>
      <w:numFmt w:val="decimal"/>
      <w:lvlText w:val="%1."/>
      <w:lvlJc w:val="left"/>
      <w:pPr>
        <w:ind w:left="1230" w:hanging="510"/>
      </w:pPr>
      <w:rPr>
        <w:rFonts w:hint="default"/>
      </w:rPr>
    </w:lvl>
    <w:lvl w:ilvl="1" w:tplc="40090017">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A56BD5"/>
    <w:multiLevelType w:val="hybridMultilevel"/>
    <w:tmpl w:val="3E3CD018"/>
    <w:lvl w:ilvl="0" w:tplc="30F45450">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FB24BF"/>
    <w:multiLevelType w:val="hybridMultilevel"/>
    <w:tmpl w:val="CE5C4516"/>
    <w:lvl w:ilvl="0" w:tplc="04090011">
      <w:start w:val="1"/>
      <w:numFmt w:val="decimal"/>
      <w:lvlText w:val="%1)"/>
      <w:lvlJc w:val="left"/>
      <w:pPr>
        <w:ind w:left="1260" w:hanging="360"/>
      </w:pPr>
    </w:lvl>
    <w:lvl w:ilvl="1" w:tplc="D800F8DC">
      <w:start w:val="1"/>
      <w:numFmt w:val="decimal"/>
      <w:lvlText w:val="%2."/>
      <w:lvlJc w:val="left"/>
      <w:pPr>
        <w:ind w:left="2055" w:hanging="435"/>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9"/>
  </w:num>
  <w:num w:numId="2">
    <w:abstractNumId w:val="4"/>
    <w:lvlOverride w:ilvl="0">
      <w:startOverride w:val="1"/>
    </w:lvlOverride>
  </w:num>
  <w:num w:numId="3">
    <w:abstractNumId w:val="2"/>
  </w:num>
  <w:num w:numId="4">
    <w:abstractNumId w:val="13"/>
  </w:num>
  <w:num w:numId="5">
    <w:abstractNumId w:val="1"/>
  </w:num>
  <w:num w:numId="6">
    <w:abstractNumId w:val="10"/>
  </w:num>
  <w:num w:numId="7">
    <w:abstractNumId w:val="12"/>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14"/>
  </w:num>
  <w:num w:numId="13">
    <w:abstractNumId w:val="6"/>
  </w:num>
  <w:num w:numId="14">
    <w:abstractNumId w:val="11"/>
  </w:num>
  <w:num w:numId="15">
    <w:abstractNumId w:val="9"/>
  </w:num>
  <w:num w:numId="16">
    <w:abstractNumId w:val="9"/>
  </w:num>
  <w:num w:numId="17">
    <w:abstractNumId w:val="9"/>
  </w:num>
  <w:num w:numId="18">
    <w:abstractNumId w:val="5"/>
  </w:num>
  <w:num w:numId="19">
    <w:abstractNumId w:val="3"/>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aj Tripathi">
    <w15:presenceInfo w15:providerId="AD" w15:userId="S-1-5-21-1518476537-3756393031-1079764384-14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38"/>
    <w:rsid w:val="00000BD3"/>
    <w:rsid w:val="0002782F"/>
    <w:rsid w:val="0004780A"/>
    <w:rsid w:val="00067B48"/>
    <w:rsid w:val="000A3580"/>
    <w:rsid w:val="000B1F87"/>
    <w:rsid w:val="000E1209"/>
    <w:rsid w:val="00124913"/>
    <w:rsid w:val="00141C58"/>
    <w:rsid w:val="001D2CBD"/>
    <w:rsid w:val="001F4C59"/>
    <w:rsid w:val="00200AED"/>
    <w:rsid w:val="00211B74"/>
    <w:rsid w:val="00221276"/>
    <w:rsid w:val="0023439E"/>
    <w:rsid w:val="00235A30"/>
    <w:rsid w:val="00237D2C"/>
    <w:rsid w:val="00237F83"/>
    <w:rsid w:val="002419F8"/>
    <w:rsid w:val="00257774"/>
    <w:rsid w:val="002647F9"/>
    <w:rsid w:val="002659E0"/>
    <w:rsid w:val="00273C50"/>
    <w:rsid w:val="00293DBC"/>
    <w:rsid w:val="002B3317"/>
    <w:rsid w:val="003019DB"/>
    <w:rsid w:val="003022E6"/>
    <w:rsid w:val="0030301F"/>
    <w:rsid w:val="003212DB"/>
    <w:rsid w:val="00321338"/>
    <w:rsid w:val="00334960"/>
    <w:rsid w:val="00361604"/>
    <w:rsid w:val="00393841"/>
    <w:rsid w:val="003A2658"/>
    <w:rsid w:val="003B1779"/>
    <w:rsid w:val="00405CA1"/>
    <w:rsid w:val="0041708D"/>
    <w:rsid w:val="00446931"/>
    <w:rsid w:val="0045617D"/>
    <w:rsid w:val="004F2545"/>
    <w:rsid w:val="0050431D"/>
    <w:rsid w:val="0050775B"/>
    <w:rsid w:val="00520DA7"/>
    <w:rsid w:val="00537368"/>
    <w:rsid w:val="00541AE7"/>
    <w:rsid w:val="00596C41"/>
    <w:rsid w:val="005D6071"/>
    <w:rsid w:val="006165F6"/>
    <w:rsid w:val="00654284"/>
    <w:rsid w:val="0066738A"/>
    <w:rsid w:val="00686046"/>
    <w:rsid w:val="006B5117"/>
    <w:rsid w:val="007267C3"/>
    <w:rsid w:val="00752070"/>
    <w:rsid w:val="0075656E"/>
    <w:rsid w:val="00766E0F"/>
    <w:rsid w:val="00772276"/>
    <w:rsid w:val="0078204A"/>
    <w:rsid w:val="00793921"/>
    <w:rsid w:val="007C5DAE"/>
    <w:rsid w:val="007D1A7B"/>
    <w:rsid w:val="007E470B"/>
    <w:rsid w:val="00812A33"/>
    <w:rsid w:val="00835BAB"/>
    <w:rsid w:val="00837537"/>
    <w:rsid w:val="0084333E"/>
    <w:rsid w:val="00873834"/>
    <w:rsid w:val="0088620D"/>
    <w:rsid w:val="00886F1F"/>
    <w:rsid w:val="00890D97"/>
    <w:rsid w:val="008A44A4"/>
    <w:rsid w:val="008B0527"/>
    <w:rsid w:val="008B3DFE"/>
    <w:rsid w:val="008F5A22"/>
    <w:rsid w:val="0091493E"/>
    <w:rsid w:val="00931092"/>
    <w:rsid w:val="0095281C"/>
    <w:rsid w:val="00990E0F"/>
    <w:rsid w:val="009C2971"/>
    <w:rsid w:val="009E6BAF"/>
    <w:rsid w:val="009F6E1F"/>
    <w:rsid w:val="00A11708"/>
    <w:rsid w:val="00A247FB"/>
    <w:rsid w:val="00A72E32"/>
    <w:rsid w:val="00A77A2E"/>
    <w:rsid w:val="00AA2FBB"/>
    <w:rsid w:val="00AB7F64"/>
    <w:rsid w:val="00AF0BBE"/>
    <w:rsid w:val="00AF171C"/>
    <w:rsid w:val="00B12C9A"/>
    <w:rsid w:val="00B23860"/>
    <w:rsid w:val="00B42076"/>
    <w:rsid w:val="00B4576E"/>
    <w:rsid w:val="00B658E7"/>
    <w:rsid w:val="00B71D53"/>
    <w:rsid w:val="00BA416B"/>
    <w:rsid w:val="00BA5F62"/>
    <w:rsid w:val="00BB1902"/>
    <w:rsid w:val="00BB4EF8"/>
    <w:rsid w:val="00BE0D84"/>
    <w:rsid w:val="00C07275"/>
    <w:rsid w:val="00C11621"/>
    <w:rsid w:val="00C43EB1"/>
    <w:rsid w:val="00C5138D"/>
    <w:rsid w:val="00C56931"/>
    <w:rsid w:val="00C713EF"/>
    <w:rsid w:val="00C9718C"/>
    <w:rsid w:val="00C9754F"/>
    <w:rsid w:val="00CA7723"/>
    <w:rsid w:val="00CB3BFA"/>
    <w:rsid w:val="00CD0AD5"/>
    <w:rsid w:val="00D11132"/>
    <w:rsid w:val="00D1225C"/>
    <w:rsid w:val="00D33A2E"/>
    <w:rsid w:val="00D91E23"/>
    <w:rsid w:val="00DF27CD"/>
    <w:rsid w:val="00DF4EAE"/>
    <w:rsid w:val="00E10298"/>
    <w:rsid w:val="00E36896"/>
    <w:rsid w:val="00E45AA7"/>
    <w:rsid w:val="00E60F49"/>
    <w:rsid w:val="00E73032"/>
    <w:rsid w:val="00E7320B"/>
    <w:rsid w:val="00E977ED"/>
    <w:rsid w:val="00EA2F2D"/>
    <w:rsid w:val="00ED18B8"/>
    <w:rsid w:val="00EE48D2"/>
    <w:rsid w:val="00F0733F"/>
    <w:rsid w:val="00F23F0E"/>
    <w:rsid w:val="00F6051F"/>
    <w:rsid w:val="00F61A84"/>
    <w:rsid w:val="00F644C0"/>
    <w:rsid w:val="00F9737B"/>
    <w:rsid w:val="00FA35E2"/>
    <w:rsid w:val="00FA6AE9"/>
    <w:rsid w:val="00FC30A7"/>
    <w:rsid w:val="00FE3898"/>
    <w:rsid w:val="00FE4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74D6"/>
  <w15:chartTrackingRefBased/>
  <w15:docId w15:val="{79793BA9-1E89-41AB-BD8D-676AEB94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qFormat/>
    <w:rsid w:val="00321338"/>
    <w:pPr>
      <w:keepNext/>
      <w:keepLines/>
      <w:numPr>
        <w:numId w:val="1"/>
      </w:numPr>
      <w:spacing w:before="360" w:after="120" w:line="240" w:lineRule="auto"/>
      <w:outlineLvl w:val="0"/>
    </w:pPr>
    <w:rPr>
      <w:rFonts w:asciiTheme="majorHAnsi" w:eastAsiaTheme="majorEastAsia" w:hAnsiTheme="majorHAnsi" w:cstheme="minorHAnsi"/>
      <w:b/>
      <w:bCs/>
      <w:color w:val="00B050"/>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338"/>
    <w:pPr>
      <w:spacing w:after="8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21338"/>
    <w:rPr>
      <w:rFonts w:ascii="Tahoma" w:hAnsi="Tahoma" w:cs="Tahoma"/>
      <w:sz w:val="16"/>
      <w:szCs w:val="16"/>
      <w:lang w:val="en-US"/>
    </w:rPr>
  </w:style>
  <w:style w:type="character" w:customStyle="1" w:styleId="Heading1Char">
    <w:name w:val="Heading 1 Char"/>
    <w:basedOn w:val="DefaultParagraphFont"/>
    <w:uiPriority w:val="9"/>
    <w:rsid w:val="00321338"/>
    <w:rPr>
      <w:rFonts w:asciiTheme="majorHAnsi" w:eastAsiaTheme="majorEastAsia" w:hAnsiTheme="majorHAnsi" w:cstheme="majorBidi"/>
      <w:color w:val="2F5496" w:themeColor="accent1" w:themeShade="BF"/>
      <w:sz w:val="32"/>
      <w:szCs w:val="32"/>
    </w:rPr>
  </w:style>
  <w:style w:type="character" w:customStyle="1" w:styleId="Heading1Char1">
    <w:name w:val="Heading 1 Char1"/>
    <w:basedOn w:val="DefaultParagraphFont"/>
    <w:link w:val="Heading1"/>
    <w:rsid w:val="00321338"/>
    <w:rPr>
      <w:rFonts w:asciiTheme="majorHAnsi" w:eastAsiaTheme="majorEastAsia" w:hAnsiTheme="majorHAnsi" w:cstheme="minorHAnsi"/>
      <w:b/>
      <w:bCs/>
      <w:color w:val="00B050"/>
      <w:sz w:val="40"/>
      <w:szCs w:val="40"/>
      <w:lang w:val="en-US"/>
    </w:rPr>
  </w:style>
  <w:style w:type="table" w:customStyle="1" w:styleId="GridTable4-Accent511">
    <w:name w:val="Grid Table 4 - Accent 511"/>
    <w:basedOn w:val="TableNormal"/>
    <w:uiPriority w:val="49"/>
    <w:rsid w:val="00321338"/>
    <w:pPr>
      <w:spacing w:after="0" w:line="240" w:lineRule="auto"/>
    </w:pPr>
    <w:rPr>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TOCHeading">
    <w:name w:val="TOC Heading"/>
    <w:basedOn w:val="Normal"/>
    <w:next w:val="Normal"/>
    <w:uiPriority w:val="39"/>
    <w:unhideWhenUsed/>
    <w:qFormat/>
    <w:rsid w:val="00321338"/>
    <w:pPr>
      <w:spacing w:after="200" w:line="240" w:lineRule="auto"/>
    </w:pPr>
    <w:rPr>
      <w:lang w:val="en-US" w:eastAsia="ja-JP"/>
    </w:rPr>
  </w:style>
  <w:style w:type="character" w:styleId="Hyperlink">
    <w:name w:val="Hyperlink"/>
    <w:basedOn w:val="DefaultParagraphFont"/>
    <w:uiPriority w:val="99"/>
    <w:unhideWhenUsed/>
    <w:rsid w:val="00321338"/>
    <w:rPr>
      <w:color w:val="0563C1" w:themeColor="hyperlink"/>
      <w:u w:val="single"/>
    </w:rPr>
  </w:style>
  <w:style w:type="paragraph" w:styleId="TOC1">
    <w:name w:val="toc 1"/>
    <w:basedOn w:val="Normal"/>
    <w:next w:val="Normal"/>
    <w:autoRedefine/>
    <w:uiPriority w:val="39"/>
    <w:unhideWhenUsed/>
    <w:qFormat/>
    <w:rsid w:val="00321338"/>
    <w:pPr>
      <w:tabs>
        <w:tab w:val="right" w:leader="dot" w:pos="9350"/>
      </w:tabs>
      <w:spacing w:after="100" w:line="240" w:lineRule="auto"/>
      <w:jc w:val="both"/>
    </w:pPr>
    <w:rPr>
      <w:rFonts w:cstheme="minorHAnsi"/>
      <w:b/>
      <w:bCs/>
      <w:noProof/>
      <w:szCs w:val="24"/>
      <w:lang w:val="en-US"/>
    </w:rPr>
  </w:style>
  <w:style w:type="paragraph" w:styleId="ListParagraph">
    <w:name w:val="List Paragraph"/>
    <w:aliases w:val="Heading2,Use Case List Paragraph,Bullet 1,b1,Bullet for no #'s,List Paragraph1,Body Bullet,Ref,Colorful List - Accent 11,List Paragraph 1,List bullet,List Bullet1,Figure_name,Table Number Paragraph,lp1,List Paragraph Char Char,B1,bu1"/>
    <w:basedOn w:val="Normal"/>
    <w:link w:val="ListParagraphChar"/>
    <w:uiPriority w:val="34"/>
    <w:qFormat/>
    <w:rsid w:val="00321338"/>
    <w:pPr>
      <w:spacing w:after="200" w:line="240" w:lineRule="auto"/>
      <w:ind w:left="720"/>
      <w:contextualSpacing/>
    </w:pPr>
    <w:rPr>
      <w:lang w:val="en-US"/>
    </w:rPr>
  </w:style>
  <w:style w:type="paragraph" w:customStyle="1" w:styleId="MTNumlist1">
    <w:name w:val="MT_Numlist 1"/>
    <w:rsid w:val="00321338"/>
    <w:pPr>
      <w:keepLines/>
      <w:numPr>
        <w:numId w:val="2"/>
      </w:numPr>
      <w:spacing w:before="60" w:after="60" w:line="288" w:lineRule="auto"/>
    </w:pPr>
    <w:rPr>
      <w:rFonts w:ascii="Arial" w:eastAsia="Times New Roman" w:hAnsi="Arial" w:cs="Times New Roman"/>
      <w:szCs w:val="20"/>
      <w:lang w:val="en-US"/>
    </w:rPr>
  </w:style>
  <w:style w:type="character" w:customStyle="1" w:styleId="ListParagraphChar">
    <w:name w:val="List Paragraph Char"/>
    <w:aliases w:val="Heading2 Char,Use Case List Paragraph Char,Bullet 1 Char,b1 Char,Bullet for no #'s Char,List Paragraph1 Char,Body Bullet Char,Ref Char,Colorful List - Accent 11 Char,List Paragraph 1 Char,List bullet Char,List Bullet1 Char,lp1 Char"/>
    <w:basedOn w:val="DefaultParagraphFont"/>
    <w:link w:val="ListParagraph"/>
    <w:uiPriority w:val="34"/>
    <w:rsid w:val="00321338"/>
    <w:rPr>
      <w:lang w:val="en-US"/>
    </w:rPr>
  </w:style>
  <w:style w:type="paragraph" w:customStyle="1" w:styleId="TableText">
    <w:name w:val="Table Text"/>
    <w:basedOn w:val="BodyText"/>
    <w:rsid w:val="00EA2F2D"/>
    <w:pPr>
      <w:spacing w:before="60" w:after="60" w:line="240" w:lineRule="auto"/>
    </w:pPr>
    <w:rPr>
      <w:rFonts w:ascii="Arial" w:eastAsia="Times New Roman" w:hAnsi="Arial" w:cs="Times New Roman"/>
      <w:sz w:val="20"/>
      <w:szCs w:val="20"/>
      <w:lang w:val="en-US"/>
    </w:rPr>
  </w:style>
  <w:style w:type="paragraph" w:customStyle="1" w:styleId="TableHeading">
    <w:name w:val="Table Heading"/>
    <w:basedOn w:val="Normal"/>
    <w:rsid w:val="00EA2F2D"/>
    <w:pPr>
      <w:spacing w:before="40" w:after="40" w:line="288" w:lineRule="auto"/>
      <w:jc w:val="center"/>
    </w:pPr>
    <w:rPr>
      <w:rFonts w:ascii="Arial" w:eastAsia="Times New Roman" w:hAnsi="Arial" w:cs="Times New Roman"/>
      <w:b/>
      <w:i/>
      <w:iCs/>
      <w:noProof/>
      <w:sz w:val="20"/>
      <w:szCs w:val="28"/>
      <w:lang w:val="en-US" w:bidi="en-US"/>
    </w:rPr>
  </w:style>
  <w:style w:type="paragraph" w:styleId="BodyText">
    <w:name w:val="Body Text"/>
    <w:basedOn w:val="Normal"/>
    <w:link w:val="BodyTextChar"/>
    <w:uiPriority w:val="99"/>
    <w:semiHidden/>
    <w:unhideWhenUsed/>
    <w:rsid w:val="00EA2F2D"/>
    <w:pPr>
      <w:spacing w:after="120"/>
    </w:pPr>
  </w:style>
  <w:style w:type="character" w:customStyle="1" w:styleId="BodyTextChar">
    <w:name w:val="Body Text Char"/>
    <w:basedOn w:val="DefaultParagraphFont"/>
    <w:link w:val="BodyText"/>
    <w:uiPriority w:val="99"/>
    <w:semiHidden/>
    <w:rsid w:val="00EA2F2D"/>
  </w:style>
  <w:style w:type="paragraph" w:styleId="HTMLPreformatted">
    <w:name w:val="HTML Preformatted"/>
    <w:basedOn w:val="Normal"/>
    <w:link w:val="HTMLPreformattedChar"/>
    <w:uiPriority w:val="99"/>
    <w:unhideWhenUsed/>
    <w:rsid w:val="00B7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71D53"/>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CB3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BFA"/>
  </w:style>
  <w:style w:type="paragraph" w:styleId="Footer">
    <w:name w:val="footer"/>
    <w:basedOn w:val="Normal"/>
    <w:link w:val="FooterChar"/>
    <w:uiPriority w:val="99"/>
    <w:unhideWhenUsed/>
    <w:rsid w:val="00CB3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BFA"/>
  </w:style>
  <w:style w:type="character" w:styleId="UnresolvedMention">
    <w:name w:val="Unresolved Mention"/>
    <w:basedOn w:val="DefaultParagraphFont"/>
    <w:uiPriority w:val="99"/>
    <w:semiHidden/>
    <w:unhideWhenUsed/>
    <w:rsid w:val="00AA2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4257">
      <w:bodyDiv w:val="1"/>
      <w:marLeft w:val="0"/>
      <w:marRight w:val="0"/>
      <w:marTop w:val="0"/>
      <w:marBottom w:val="0"/>
      <w:divBdr>
        <w:top w:val="none" w:sz="0" w:space="0" w:color="auto"/>
        <w:left w:val="none" w:sz="0" w:space="0" w:color="auto"/>
        <w:bottom w:val="none" w:sz="0" w:space="0" w:color="auto"/>
        <w:right w:val="none" w:sz="0" w:space="0" w:color="auto"/>
      </w:divBdr>
    </w:div>
    <w:div w:id="1171263540">
      <w:bodyDiv w:val="1"/>
      <w:marLeft w:val="0"/>
      <w:marRight w:val="0"/>
      <w:marTop w:val="0"/>
      <w:marBottom w:val="0"/>
      <w:divBdr>
        <w:top w:val="none" w:sz="0" w:space="0" w:color="auto"/>
        <w:left w:val="none" w:sz="0" w:space="0" w:color="auto"/>
        <w:bottom w:val="none" w:sz="0" w:space="0" w:color="auto"/>
        <w:right w:val="none" w:sz="0" w:space="0" w:color="auto"/>
      </w:divBdr>
    </w:div>
    <w:div w:id="21214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rajtrip/cost-sharing-api.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h2-consol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v2/api-do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swagger-ui.html"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dewansh tripathi</dc:creator>
  <cp:keywords/>
  <dc:description/>
  <cp:lastModifiedBy>dewansh tripathi</cp:lastModifiedBy>
  <cp:revision>57</cp:revision>
  <dcterms:created xsi:type="dcterms:W3CDTF">2019-05-28T12:24:00Z</dcterms:created>
  <dcterms:modified xsi:type="dcterms:W3CDTF">2019-05-29T03:16:00Z</dcterms:modified>
</cp:coreProperties>
</file>